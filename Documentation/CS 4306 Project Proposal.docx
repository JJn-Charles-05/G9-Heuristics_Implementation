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rPr>
        <w:id w:val="-853345570"/>
        <w:docPartObj>
          <w:docPartGallery w:val="Cover Pages"/>
          <w:docPartUnique/>
        </w:docPartObj>
      </w:sdtPr>
      <w:sdtEndPr>
        <w:rPr>
          <w:color w:val="auto"/>
        </w:rPr>
      </w:sdtEndPr>
      <w:sdtContent>
        <w:p w14:paraId="4B63E6B2" w14:textId="0AAE94DD" w:rsidR="00555B5C" w:rsidRDefault="00555B5C">
          <w:pPr>
            <w:pStyle w:val="NoSpacing"/>
            <w:spacing w:before="1540" w:after="240"/>
            <w:jc w:val="center"/>
            <w:rPr>
              <w:color w:val="156082" w:themeColor="accent1"/>
            </w:rPr>
          </w:pPr>
          <w:r>
            <w:rPr>
              <w:noProof/>
              <w:color w:val="156082" w:themeColor="accent1"/>
            </w:rPr>
            <w:drawing>
              <wp:inline distT="0" distB="0" distL="0" distR="0" wp14:anchorId="37063249" wp14:editId="03C3FC3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A0396009C5F46B8A6E88486242A3E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962942" w14:textId="6FFD0C47" w:rsidR="00555B5C" w:rsidRDefault="006B3F4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Group 9 Proposal</w:t>
              </w:r>
            </w:p>
          </w:sdtContent>
        </w:sdt>
        <w:sdt>
          <w:sdtPr>
            <w:rPr>
              <w:color w:val="156082" w:themeColor="accent1"/>
              <w:sz w:val="28"/>
              <w:szCs w:val="28"/>
            </w:rPr>
            <w:alias w:val="Subtitle"/>
            <w:tag w:val=""/>
            <w:id w:val="328029620"/>
            <w:placeholder>
              <w:docPart w:val="E70A69421F8B4B1D851574C82301B9B1"/>
            </w:placeholder>
            <w:dataBinding w:prefixMappings="xmlns:ns0='http://purl.org/dc/elements/1.1/' xmlns:ns1='http://schemas.openxmlformats.org/package/2006/metadata/core-properties' " w:xpath="/ns1:coreProperties[1]/ns0:subject[1]" w:storeItemID="{6C3C8BC8-F283-45AE-878A-BAB7291924A1}"/>
            <w:text/>
          </w:sdtPr>
          <w:sdtContent>
            <w:p w14:paraId="65B9A6B6" w14:textId="54014834" w:rsidR="00555B5C" w:rsidRDefault="0088174A">
              <w:pPr>
                <w:pStyle w:val="NoSpacing"/>
                <w:jc w:val="center"/>
                <w:rPr>
                  <w:color w:val="156082" w:themeColor="accent1"/>
                  <w:sz w:val="28"/>
                  <w:szCs w:val="28"/>
                </w:rPr>
              </w:pPr>
              <w:r w:rsidRPr="0088174A">
                <w:rPr>
                  <w:color w:val="156082" w:themeColor="accent1"/>
                  <w:sz w:val="28"/>
                  <w:szCs w:val="28"/>
                </w:rPr>
                <w:t>(Shortest Path Algorithms in Weighted Graphs: Comparative analysis of Bellman-Ford and Dijkstra's Algorithm), (Study of AI-Based Heuristics in Algorithm Design: Application in Autonomous Systems), (Genetic Algorithms for Optimization Problems: Case Study Traveling Salesman Problem)</w:t>
              </w:r>
            </w:p>
          </w:sdtContent>
        </w:sdt>
        <w:p w14:paraId="01EBBEEF" w14:textId="199457A4" w:rsidR="006246BE" w:rsidRPr="006246BE" w:rsidRDefault="00E70DAE" w:rsidP="006246BE">
          <w:pPr>
            <w:pStyle w:val="NoSpacing"/>
            <w:spacing w:before="480"/>
            <w:jc w:val="center"/>
            <w:rPr>
              <w:color w:val="156082" w:themeColor="accent1"/>
            </w:rPr>
          </w:pPr>
          <w:r>
            <w:rPr>
              <w:noProof/>
            </w:rPr>
            <w:pict w14:anchorId="03440DEA">
              <v:shapetype id="_x0000_t202" coordsize="21600,21600" o:spt="202" path="m,l,21600r21600,l21600,xe">
                <v:stroke joinstyle="miter"/>
                <v:path gradientshapeok="t" o:connecttype="rect"/>
              </v:shapetype>
              <v:shape id="Text Box 146" o:spid="_x0000_s2050" type="#_x0000_t202" style="position:absolute;left:0;text-align:left;margin-left:0;margin-top:0;width:516pt;height:43.9pt;z-index:251658240;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Text Box 146;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9-18T00:00:00Z">
                          <w:dateFormat w:val="MMMM d, yyyy"/>
                          <w:lid w:val="en-US"/>
                          <w:storeMappedDataAs w:val="dateTime"/>
                          <w:calendar w:val="gregorian"/>
                        </w:date>
                      </w:sdtPr>
                      <w:sdtContent>
                        <w:p w14:paraId="43FAC512" w14:textId="59BFBFD5" w:rsidR="00555B5C" w:rsidRDefault="006B3F45">
                          <w:pPr>
                            <w:pStyle w:val="NoSpacing"/>
                            <w:spacing w:after="40"/>
                            <w:jc w:val="center"/>
                            <w:rPr>
                              <w:caps/>
                              <w:color w:val="156082" w:themeColor="accent1"/>
                              <w:sz w:val="28"/>
                              <w:szCs w:val="28"/>
                            </w:rPr>
                          </w:pPr>
                          <w:r>
                            <w:rPr>
                              <w:caps/>
                              <w:color w:val="156082" w:themeColor="accent1"/>
                              <w:sz w:val="28"/>
                              <w:szCs w:val="28"/>
                            </w:rPr>
                            <w:t>September 18, 2025</w:t>
                          </w:r>
                        </w:p>
                      </w:sdtContent>
                    </w:sdt>
                    <w:p w14:paraId="06671D75" w14:textId="75DC0889" w:rsidR="00555B5C" w:rsidRDefault="00E70DA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01E07">
                            <w:rPr>
                              <w:caps/>
                              <w:color w:val="156082" w:themeColor="accent1"/>
                            </w:rPr>
                            <w:t>Group 9</w:t>
                          </w:r>
                        </w:sdtContent>
                      </w:sdt>
                    </w:p>
                    <w:p w14:paraId="3CE1C3C8" w14:textId="1216C13E" w:rsidR="00555B5C" w:rsidRDefault="00E70DAE">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01E07">
                            <w:rPr>
                              <w:color w:val="156082" w:themeColor="accent1"/>
                            </w:rPr>
                            <w:t>CS 4306 Section W02</w:t>
                          </w:r>
                        </w:sdtContent>
                      </w:sdt>
                    </w:p>
                  </w:txbxContent>
                </v:textbox>
                <w10:wrap anchorx="margin" anchory="page"/>
              </v:shape>
            </w:pict>
          </w:r>
          <w:r w:rsidR="00555B5C">
            <w:rPr>
              <w:noProof/>
              <w:color w:val="156082" w:themeColor="accent1"/>
            </w:rPr>
            <w:drawing>
              <wp:inline distT="0" distB="0" distL="0" distR="0" wp14:anchorId="1209C6B1" wp14:editId="1C18278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6D7CD6" w14:textId="77777777" w:rsidR="006246BE" w:rsidRDefault="006246BE" w:rsidP="006246BE"/>
        <w:p w14:paraId="7B70FA50" w14:textId="77777777" w:rsidR="0018145B" w:rsidRDefault="0018145B" w:rsidP="006246BE"/>
        <w:p w14:paraId="0C8FFA99" w14:textId="77777777" w:rsidR="006246BE" w:rsidRDefault="006246BE" w:rsidP="006246BE"/>
        <w:p w14:paraId="1AA4A976" w14:textId="53A396BB" w:rsidR="0065118A" w:rsidRPr="0018145B" w:rsidRDefault="0065118A" w:rsidP="006246BE">
          <w:pPr>
            <w:ind w:left="360"/>
            <w:jc w:val="center"/>
            <w:rPr>
              <w:sz w:val="28"/>
              <w:szCs w:val="28"/>
            </w:rPr>
          </w:pPr>
          <w:hyperlink r:id="rId10" w:history="1">
            <w:r w:rsidRPr="00B52C8E">
              <w:rPr>
                <w:rStyle w:val="Hyperlink"/>
                <w:sz w:val="28"/>
                <w:szCs w:val="28"/>
              </w:rPr>
              <w:t>Kevin Gomes</w:t>
            </w:r>
          </w:hyperlink>
          <w:r w:rsidRPr="0018145B">
            <w:rPr>
              <w:sz w:val="28"/>
              <w:szCs w:val="28"/>
            </w:rPr>
            <w:t xml:space="preserve"> | </w:t>
          </w:r>
          <w:hyperlink r:id="rId11" w:history="1">
            <w:r w:rsidRPr="0018145B">
              <w:rPr>
                <w:rStyle w:val="Hyperlink"/>
                <w:sz w:val="28"/>
                <w:szCs w:val="28"/>
              </w:rPr>
              <w:t>kgomes5@students.kennesaw.edu</w:t>
            </w:r>
          </w:hyperlink>
        </w:p>
        <w:p w14:paraId="3A05C4DF" w14:textId="5510DAA5" w:rsidR="0065118A" w:rsidRPr="0018145B" w:rsidRDefault="60EDC0FA" w:rsidP="006246BE">
          <w:pPr>
            <w:ind w:left="360"/>
            <w:jc w:val="center"/>
            <w:rPr>
              <w:sz w:val="28"/>
              <w:szCs w:val="28"/>
            </w:rPr>
          </w:pPr>
          <w:hyperlink r:id="rId12">
            <w:r w:rsidRPr="6791C780">
              <w:rPr>
                <w:rStyle w:val="Hyperlink"/>
                <w:sz w:val="28"/>
                <w:szCs w:val="28"/>
              </w:rPr>
              <w:t>Kevin Hu</w:t>
            </w:r>
          </w:hyperlink>
          <w:r w:rsidRPr="6791C780">
            <w:rPr>
              <w:sz w:val="28"/>
              <w:szCs w:val="28"/>
            </w:rPr>
            <w:t xml:space="preserve"> | </w:t>
          </w:r>
          <w:hyperlink r:id="rId13">
            <w:r w:rsidRPr="6791C780">
              <w:rPr>
                <w:rStyle w:val="Hyperlink"/>
                <w:sz w:val="28"/>
                <w:szCs w:val="28"/>
              </w:rPr>
              <w:t>zhu2@students.kennesaw.edu</w:t>
            </w:r>
          </w:hyperlink>
        </w:p>
        <w:p w14:paraId="0A5E70E9" w14:textId="02A0DBAA" w:rsidR="0065118A" w:rsidRPr="0018145B" w:rsidRDefault="006246BE" w:rsidP="006246BE">
          <w:pPr>
            <w:ind w:left="360"/>
            <w:jc w:val="center"/>
            <w:rPr>
              <w:sz w:val="28"/>
              <w:szCs w:val="28"/>
              <w:lang w:val="fr-FR"/>
            </w:rPr>
          </w:pPr>
          <w:hyperlink r:id="rId14" w:history="1">
            <w:r w:rsidRPr="0018145B">
              <w:rPr>
                <w:rStyle w:val="Hyperlink"/>
                <w:sz w:val="28"/>
                <w:szCs w:val="28"/>
                <w:lang w:val="fr-FR"/>
              </w:rPr>
              <w:t>J’adore Jn-Charles</w:t>
            </w:r>
          </w:hyperlink>
          <w:r w:rsidR="0065118A" w:rsidRPr="0018145B">
            <w:rPr>
              <w:sz w:val="28"/>
              <w:szCs w:val="28"/>
              <w:lang w:val="fr-FR"/>
            </w:rPr>
            <w:t xml:space="preserve"> | </w:t>
          </w:r>
          <w:hyperlink r:id="rId15" w:history="1">
            <w:r w:rsidR="0065118A" w:rsidRPr="0018145B">
              <w:rPr>
                <w:rStyle w:val="Hyperlink"/>
                <w:sz w:val="28"/>
                <w:szCs w:val="28"/>
                <w:lang w:val="fr-FR"/>
              </w:rPr>
              <w:t>jjncharl@students.kennesaw.edu</w:t>
            </w:r>
          </w:hyperlink>
        </w:p>
        <w:p w14:paraId="641E6293" w14:textId="2B9722EE" w:rsidR="0065118A" w:rsidRDefault="0065118A" w:rsidP="006246BE">
          <w:pPr>
            <w:ind w:left="360"/>
            <w:jc w:val="center"/>
          </w:pPr>
          <w:hyperlink r:id="rId16" w:history="1">
            <w:r w:rsidRPr="00BE6997">
              <w:rPr>
                <w:rStyle w:val="Hyperlink"/>
                <w:sz w:val="28"/>
                <w:szCs w:val="28"/>
              </w:rPr>
              <w:t>Konrad Wilson</w:t>
            </w:r>
          </w:hyperlink>
          <w:r w:rsidRPr="0018145B">
            <w:rPr>
              <w:sz w:val="28"/>
              <w:szCs w:val="28"/>
            </w:rPr>
            <w:t xml:space="preserve"> | </w:t>
          </w:r>
          <w:hyperlink r:id="rId17" w:history="1">
            <w:r w:rsidRPr="0018145B">
              <w:rPr>
                <w:rStyle w:val="Hyperlink"/>
                <w:sz w:val="28"/>
                <w:szCs w:val="28"/>
              </w:rPr>
              <w:t>kwils313@students.kennesaw.edu</w:t>
            </w:r>
          </w:hyperlink>
        </w:p>
        <w:p w14:paraId="3B9CDBAF" w14:textId="4ED69F28" w:rsidR="00555B5C" w:rsidRDefault="00555B5C">
          <w:r>
            <w:br w:type="page"/>
          </w:r>
        </w:p>
      </w:sdtContent>
    </w:sdt>
    <w:p w14:paraId="3090E46F" w14:textId="2106A9FD" w:rsidR="000C1242" w:rsidRDefault="00C127DA" w:rsidP="00C127DA">
      <w:pPr>
        <w:pStyle w:val="Heading1"/>
      </w:pPr>
      <w:r w:rsidRPr="00C127DA">
        <w:rPr>
          <w:color w:val="156082" w:themeColor="accent1"/>
        </w:rPr>
        <w:t>Executive</w:t>
      </w:r>
      <w:r>
        <w:t xml:space="preserve"> </w:t>
      </w:r>
      <w:r w:rsidRPr="00C127DA">
        <w:rPr>
          <w:color w:val="156082" w:themeColor="accent1"/>
        </w:rPr>
        <w:t>Summary</w:t>
      </w:r>
    </w:p>
    <w:p w14:paraId="1F8A82C6" w14:textId="6933A632" w:rsidR="00974075" w:rsidRDefault="00A50E0C" w:rsidP="009F47A5">
      <w:pPr>
        <w:rPr>
          <w:i/>
          <w:iCs/>
        </w:rPr>
      </w:pPr>
      <w:r>
        <w:rPr>
          <w:i/>
          <w:iCs/>
        </w:rPr>
        <w:t>We have compiled research</w:t>
      </w:r>
      <w:r w:rsidR="00973645">
        <w:rPr>
          <w:i/>
          <w:iCs/>
        </w:rPr>
        <w:t>, methodologies,</w:t>
      </w:r>
      <w:r>
        <w:rPr>
          <w:i/>
          <w:iCs/>
        </w:rPr>
        <w:t xml:space="preserve"> and project planning information </w:t>
      </w:r>
      <w:r w:rsidR="00EB1DD6">
        <w:rPr>
          <w:i/>
          <w:iCs/>
        </w:rPr>
        <w:t xml:space="preserve">for each of three topics that pique our interests for the semester-long research project. </w:t>
      </w:r>
      <w:r w:rsidR="00974075">
        <w:rPr>
          <w:i/>
          <w:iCs/>
        </w:rPr>
        <w:t>Detailed</w:t>
      </w:r>
      <w:r w:rsidR="00672E9C">
        <w:rPr>
          <w:i/>
          <w:iCs/>
        </w:rPr>
        <w:t xml:space="preserve"> are three of the choices</w:t>
      </w:r>
      <w:r w:rsidR="00974075">
        <w:rPr>
          <w:i/>
          <w:iCs/>
        </w:rPr>
        <w:t>, in order of preference</w:t>
      </w:r>
      <w:r w:rsidR="00672E9C">
        <w:rPr>
          <w:i/>
          <w:iCs/>
        </w:rPr>
        <w:t>:</w:t>
      </w:r>
    </w:p>
    <w:p w14:paraId="3E234A00" w14:textId="592C4204" w:rsidR="00974075" w:rsidRPr="00974075" w:rsidRDefault="00A50E0C" w:rsidP="009F47A5">
      <w:pPr>
        <w:pStyle w:val="ListParagraph"/>
        <w:numPr>
          <w:ilvl w:val="0"/>
          <w:numId w:val="12"/>
        </w:numPr>
      </w:pPr>
      <w:r w:rsidRPr="00974075">
        <w:rPr>
          <w:i/>
          <w:iCs/>
        </w:rPr>
        <w:t>Shortest Path Algorithms in Weighted Graphs: Comparative analysis of Bellman-Ford and Dijkstra's Algorithm</w:t>
      </w:r>
    </w:p>
    <w:p w14:paraId="7CBC132F" w14:textId="7B28FE52" w:rsidR="00974075" w:rsidRPr="00974075" w:rsidRDefault="00A50E0C" w:rsidP="009F47A5">
      <w:pPr>
        <w:pStyle w:val="ListParagraph"/>
        <w:numPr>
          <w:ilvl w:val="0"/>
          <w:numId w:val="12"/>
        </w:numPr>
      </w:pPr>
      <w:r w:rsidRPr="00974075">
        <w:rPr>
          <w:i/>
          <w:iCs/>
        </w:rPr>
        <w:t>Study of AI-Based Heuristics in Algorithm Design: Application in Autonomous Systems</w:t>
      </w:r>
    </w:p>
    <w:p w14:paraId="1296AB76" w14:textId="7E2A918E" w:rsidR="00CD67A3" w:rsidRDefault="00A50E0C" w:rsidP="009F47A5">
      <w:pPr>
        <w:pStyle w:val="ListParagraph"/>
        <w:numPr>
          <w:ilvl w:val="0"/>
          <w:numId w:val="12"/>
        </w:numPr>
      </w:pPr>
      <w:r w:rsidRPr="00974075">
        <w:rPr>
          <w:i/>
          <w:iCs/>
        </w:rPr>
        <w:t>Genetic Algorithms for Optimization Problems: Case Study Traveling Salesman Problem</w:t>
      </w:r>
    </w:p>
    <w:p w14:paraId="6268B10F" w14:textId="77777777" w:rsidR="00CD67A3" w:rsidRDefault="00CD67A3" w:rsidP="009F47A5"/>
    <w:p w14:paraId="4F3D679C" w14:textId="77777777" w:rsidR="00CD67A3" w:rsidRDefault="00CD67A3" w:rsidP="009F47A5"/>
    <w:p w14:paraId="3D1DC4A6" w14:textId="77777777" w:rsidR="00CD67A3" w:rsidRDefault="00CD67A3" w:rsidP="009F47A5"/>
    <w:p w14:paraId="453EF58E" w14:textId="77777777" w:rsidR="00CD67A3" w:rsidRDefault="00CD67A3" w:rsidP="009F47A5"/>
    <w:p w14:paraId="29D596FF" w14:textId="77777777" w:rsidR="00CD67A3" w:rsidRDefault="00CD67A3" w:rsidP="009F47A5"/>
    <w:p w14:paraId="03B06DAB" w14:textId="77777777" w:rsidR="00CD67A3" w:rsidRDefault="00CD67A3" w:rsidP="009F47A5"/>
    <w:p w14:paraId="21B10EA1" w14:textId="77777777" w:rsidR="00CD67A3" w:rsidRDefault="00CD67A3" w:rsidP="009F47A5"/>
    <w:p w14:paraId="0E3CB373" w14:textId="77777777" w:rsidR="00CD67A3" w:rsidRDefault="00CD67A3" w:rsidP="009F47A5"/>
    <w:p w14:paraId="73AB616A" w14:textId="77777777" w:rsidR="00CD67A3" w:rsidRDefault="00CD67A3" w:rsidP="009F47A5"/>
    <w:p w14:paraId="718FE6A1" w14:textId="77777777" w:rsidR="00CD67A3" w:rsidRDefault="00CD67A3" w:rsidP="009F47A5"/>
    <w:p w14:paraId="77C0D590" w14:textId="77777777" w:rsidR="00CD67A3" w:rsidRDefault="00CD67A3" w:rsidP="009F47A5"/>
    <w:p w14:paraId="67FA3324" w14:textId="77777777" w:rsidR="00CD67A3" w:rsidRDefault="00CD67A3" w:rsidP="009F47A5"/>
    <w:p w14:paraId="13F176ED" w14:textId="77777777" w:rsidR="00CD67A3" w:rsidRDefault="00CD67A3" w:rsidP="009F47A5"/>
    <w:p w14:paraId="1BE04A6E" w14:textId="77777777" w:rsidR="00CD67A3" w:rsidRDefault="00CD67A3" w:rsidP="009F47A5"/>
    <w:p w14:paraId="338381C6" w14:textId="77777777" w:rsidR="00CD67A3" w:rsidRDefault="00CD67A3" w:rsidP="009F47A5"/>
    <w:p w14:paraId="010C77F4" w14:textId="77777777" w:rsidR="00242700" w:rsidRDefault="00242700" w:rsidP="009F47A5"/>
    <w:p w14:paraId="26B2AC9B" w14:textId="4828620F" w:rsidR="00120111" w:rsidRPr="00120111" w:rsidRDefault="00F47FC7" w:rsidP="00120111">
      <w:pPr>
        <w:pStyle w:val="Heading1"/>
        <w:rPr>
          <w:color w:val="156082" w:themeColor="accent1"/>
        </w:rPr>
      </w:pPr>
      <w:r>
        <w:rPr>
          <w:color w:val="156082" w:themeColor="accent1"/>
        </w:rPr>
        <w:t>Our Problem</w:t>
      </w:r>
    </w:p>
    <w:p w14:paraId="630A3BC7" w14:textId="0C2C52EE" w:rsidR="00747BA4" w:rsidRPr="00DA104C" w:rsidRDefault="00747BA4" w:rsidP="00747BA4">
      <w:pPr>
        <w:rPr>
          <w:i/>
          <w:iCs/>
        </w:rPr>
      </w:pPr>
      <w:r>
        <w:rPr>
          <w:i/>
          <w:iCs/>
        </w:rPr>
        <w:t>(Outline sections 2 &amp; 3)</w:t>
      </w:r>
    </w:p>
    <w:p w14:paraId="3F10D620" w14:textId="1464B4B4" w:rsidR="006D51C1" w:rsidRDefault="00D17B9C" w:rsidP="00D17B9C">
      <w:pPr>
        <w:pStyle w:val="Heading2"/>
        <w:rPr>
          <w:i/>
          <w:iCs/>
        </w:rPr>
      </w:pPr>
      <w:r>
        <w:rPr>
          <w:i/>
          <w:iCs/>
        </w:rPr>
        <w:t xml:space="preserve">Choice 1: </w:t>
      </w:r>
      <w:r w:rsidRPr="00D17B9C">
        <w:rPr>
          <w:i/>
          <w:iCs/>
        </w:rPr>
        <w:t>Shortest Path Algorithms in Weighted Graphs: Comparative analysis of Bellman-Ford and Dijkstra's Algorithm</w:t>
      </w:r>
    </w:p>
    <w:p w14:paraId="02ADE90E" w14:textId="78B9C2DF" w:rsidR="00D17B9C" w:rsidRDefault="009248D0" w:rsidP="00D17B9C">
      <w:r w:rsidRPr="00DA631E">
        <w:rPr>
          <w:rStyle w:val="Heading3Char"/>
        </w:rPr>
        <w:t>Problem/Research Question:</w:t>
      </w:r>
    </w:p>
    <w:p w14:paraId="4C7816D3" w14:textId="4B23C588" w:rsidR="391D9A89" w:rsidRDefault="391D9A89">
      <w:r>
        <w:t>With the rise of alternative methods of transportation, E-bikes have quickly become a staple in large cities</w:t>
      </w:r>
      <w:r w:rsidR="0A0A55AA">
        <w:t xml:space="preserve">, the battery life on these E-bikes is heavily dependent on the changes in elevation along the chosen route. </w:t>
      </w:r>
      <w:r w:rsidR="1328CBD4">
        <w:t xml:space="preserve">We think this would be an excellent place to benchmark the two famous shortest path algorithms: </w:t>
      </w:r>
      <w:r w:rsidR="1A7A87F2">
        <w:t xml:space="preserve">Bellman-Ford and </w:t>
      </w:r>
      <w:r w:rsidR="1328CBD4">
        <w:t>Dijkstra’s Al</w:t>
      </w:r>
      <w:r w:rsidR="24AE185C">
        <w:t>gorithm</w:t>
      </w:r>
      <w:r w:rsidR="1328CBD4">
        <w:t>.</w:t>
      </w:r>
    </w:p>
    <w:p w14:paraId="2AB56185" w14:textId="5ED4F5DE" w:rsidR="007C69C2" w:rsidRDefault="007C69C2">
      <w:r>
        <w:t xml:space="preserve">Guiding our research, we ask: </w:t>
      </w:r>
      <w:r w:rsidR="0005020B">
        <w:t>How do Bell</w:t>
      </w:r>
      <w:r w:rsidR="00911515">
        <w:t>man-Ford and Dijkstra’s algorithms in terms of performance, resource usage, and robustness when applied to E-bike route planning, where route elevation impacts battery consumption?</w:t>
      </w:r>
    </w:p>
    <w:p w14:paraId="0D8CE6E2" w14:textId="4016003E" w:rsidR="38DDE945" w:rsidRDefault="38DDE945" w:rsidP="68FC85F4">
      <w:pPr>
        <w:pStyle w:val="Heading3"/>
        <w:rPr>
          <w:rFonts w:ascii="Aptos" w:eastAsia="Aptos" w:hAnsi="Aptos" w:cs="Aptos"/>
        </w:rPr>
      </w:pPr>
      <w:r w:rsidRPr="68FC85F4">
        <w:rPr>
          <w:rFonts w:ascii="Aptos" w:eastAsia="Aptos" w:hAnsi="Aptos" w:cs="Aptos"/>
        </w:rPr>
        <w:t>Relevant Readings</w:t>
      </w:r>
    </w:p>
    <w:p w14:paraId="5D9FDBF9" w14:textId="5D7DC1EB" w:rsidR="00650C28" w:rsidRPr="00650C28" w:rsidRDefault="00650C28" w:rsidP="00650C28">
      <w:pPr>
        <w:pStyle w:val="ListParagraph"/>
        <w:numPr>
          <w:ilvl w:val="0"/>
          <w:numId w:val="9"/>
        </w:numPr>
        <w:spacing w:after="240"/>
        <w:rPr>
          <w:rFonts w:ascii="Aptos" w:eastAsia="Aptos" w:hAnsi="Aptos" w:cs="Aptos"/>
        </w:rPr>
      </w:pPr>
      <w:r w:rsidRPr="00650C28">
        <w:rPr>
          <w:rFonts w:ascii="Aptos" w:eastAsia="Aptos" w:hAnsi="Aptos" w:cs="Aptos"/>
        </w:rPr>
        <w:t>Lin, J. C.-C. (2024). Shortest paths: Dijkstra’s algorithm &amp; Bellman-Ford algorithm. National Taiwan Ocean University. https://josephcclin.github.io/courses/data_structures/slides/ds_shortest_paths.pdf</w:t>
      </w:r>
    </w:p>
    <w:p w14:paraId="19E4F8E5" w14:textId="249A0B7C" w:rsidR="38DDE945" w:rsidRDefault="00650C28" w:rsidP="00B649E2">
      <w:pPr>
        <w:pStyle w:val="ListParagraph"/>
        <w:numPr>
          <w:ilvl w:val="0"/>
          <w:numId w:val="9"/>
        </w:numPr>
        <w:spacing w:after="240"/>
        <w:rPr>
          <w:rFonts w:ascii="Aptos" w:eastAsia="Aptos" w:hAnsi="Aptos" w:cs="Aptos"/>
        </w:rPr>
      </w:pPr>
      <w:r w:rsidRPr="00650C28">
        <w:rPr>
          <w:rFonts w:ascii="Aptos" w:eastAsia="Aptos" w:hAnsi="Aptos" w:cs="Aptos"/>
        </w:rPr>
        <w:t>Panigrahi, D., Kell, N., Song, T., &amp; Wang, T. (2017). Shortest path: Dijkstra’s and Bellman-Ford. Duke University, COMPSCI 330: Design and Analysis of Algorithms. https://courses.cs.duke.edu/spring18/compsci330/Notes/shortestpath.pdf</w:t>
      </w:r>
      <w:r w:rsidR="38DDE945" w:rsidRPr="130B4F0D">
        <w:rPr>
          <w:rFonts w:ascii="Aptos" w:eastAsia="Aptos" w:hAnsi="Aptos" w:cs="Aptos"/>
        </w:rPr>
        <w:t xml:space="preserve">Slides </w:t>
      </w:r>
    </w:p>
    <w:p w14:paraId="42549CC2" w14:textId="193AAB45" w:rsidR="00056B8F" w:rsidRDefault="005768BD" w:rsidP="00056B8F">
      <w:pPr>
        <w:pStyle w:val="ListParagraph"/>
        <w:numPr>
          <w:ilvl w:val="0"/>
          <w:numId w:val="9"/>
        </w:numPr>
        <w:spacing w:after="240"/>
        <w:rPr>
          <w:rFonts w:ascii="Aptos" w:eastAsia="Aptos" w:hAnsi="Aptos" w:cs="Aptos"/>
        </w:rPr>
      </w:pPr>
      <w:r w:rsidRPr="005768BD">
        <w:rPr>
          <w:rFonts w:ascii="Aptos" w:eastAsia="Aptos" w:hAnsi="Aptos" w:cs="Aptos"/>
        </w:rPr>
        <w:t xml:space="preserve">Noto, M., &amp; Sato, H. (2000). A method for the shortest path search by extended Dijkstra algorithm. In </w:t>
      </w:r>
      <w:r w:rsidRPr="005768BD">
        <w:rPr>
          <w:rFonts w:ascii="Aptos" w:eastAsia="Aptos" w:hAnsi="Aptos" w:cs="Aptos"/>
          <w:i/>
          <w:iCs/>
        </w:rPr>
        <w:t>2000 IEEE International Conference on Systems, Man, and Cybernetics: ‘Cybernetics evolving to systems, humans, organizations, and their complex interactions’ (Vol. 3, pp. 2316–2320)</w:t>
      </w:r>
      <w:r w:rsidRPr="005768BD">
        <w:rPr>
          <w:rFonts w:ascii="Aptos" w:eastAsia="Aptos" w:hAnsi="Aptos" w:cs="Aptos"/>
        </w:rPr>
        <w:t>. IEEE.</w:t>
      </w:r>
      <w:r>
        <w:rPr>
          <w:rFonts w:ascii="Aptos" w:eastAsia="Aptos" w:hAnsi="Aptos" w:cs="Aptos"/>
        </w:rPr>
        <w:t xml:space="preserve"> </w:t>
      </w:r>
      <w:r w:rsidRPr="005768BD">
        <w:rPr>
          <w:rFonts w:ascii="Aptos" w:eastAsia="Aptos" w:hAnsi="Aptos" w:cs="Aptos"/>
        </w:rPr>
        <w:t>https://doi.org/10.1109/ICSMC.2000.88646</w:t>
      </w:r>
    </w:p>
    <w:p w14:paraId="1D5440D2" w14:textId="77777777" w:rsidR="00242700" w:rsidRDefault="00242700" w:rsidP="00242700">
      <w:pPr>
        <w:spacing w:after="240"/>
        <w:rPr>
          <w:rFonts w:ascii="Aptos" w:eastAsia="Aptos" w:hAnsi="Aptos" w:cs="Aptos"/>
        </w:rPr>
      </w:pPr>
    </w:p>
    <w:p w14:paraId="3250EDC3" w14:textId="77777777" w:rsidR="00242700" w:rsidRDefault="00242700" w:rsidP="00242700">
      <w:pPr>
        <w:spacing w:after="240"/>
        <w:rPr>
          <w:rFonts w:ascii="Aptos" w:eastAsia="Aptos" w:hAnsi="Aptos" w:cs="Aptos"/>
        </w:rPr>
      </w:pPr>
    </w:p>
    <w:p w14:paraId="4CBDF6F3" w14:textId="77777777" w:rsidR="00242700" w:rsidRPr="00242700" w:rsidRDefault="00242700" w:rsidP="00242700">
      <w:pPr>
        <w:spacing w:after="240"/>
        <w:rPr>
          <w:rFonts w:ascii="Aptos" w:eastAsia="Aptos" w:hAnsi="Aptos" w:cs="Aptos"/>
        </w:rPr>
      </w:pPr>
    </w:p>
    <w:p w14:paraId="429A13FC" w14:textId="69FF54EB" w:rsidR="001E68E4" w:rsidRDefault="001E68E4" w:rsidP="001E68E4">
      <w:pPr>
        <w:pStyle w:val="Heading2"/>
        <w:rPr>
          <w:i/>
          <w:iCs/>
        </w:rPr>
      </w:pPr>
      <w:r>
        <w:rPr>
          <w:i/>
          <w:iCs/>
        </w:rPr>
        <w:t xml:space="preserve">Choice 2: </w:t>
      </w:r>
      <w:r w:rsidR="00CD50BF" w:rsidRPr="00CD50BF">
        <w:rPr>
          <w:i/>
          <w:iCs/>
        </w:rPr>
        <w:t>Study of AI-Based Heuristics in Algorithm Design: Application in Autonomous Systems</w:t>
      </w:r>
    </w:p>
    <w:p w14:paraId="1EB7888A" w14:textId="77777777" w:rsidR="007648D3" w:rsidRDefault="007648D3" w:rsidP="007648D3">
      <w:r w:rsidRPr="00DA631E">
        <w:rPr>
          <w:rStyle w:val="Heading3Char"/>
        </w:rPr>
        <w:t>Problem/Research Question:</w:t>
      </w:r>
    </w:p>
    <w:p w14:paraId="40F0F701" w14:textId="07E3B69F" w:rsidR="211F4E38" w:rsidRDefault="2CD0B23F">
      <w:r>
        <w:t>Artificial</w:t>
      </w:r>
      <w:r w:rsidR="132F2167">
        <w:t xml:space="preserve"> Intelligence based heuristics has become a major tool in algorithm design. When it comes to solving complex optimization and </w:t>
      </w:r>
      <w:r w:rsidR="25963B39" w:rsidDel="00A123B7">
        <w:t>decision</w:t>
      </w:r>
      <w:r w:rsidR="00A123B7">
        <w:t>-making</w:t>
      </w:r>
      <w:r w:rsidR="132F2167">
        <w:t xml:space="preserve"> problems it does really well. We see it in </w:t>
      </w:r>
      <w:r w:rsidR="2521DEC6">
        <w:t>autonomous</w:t>
      </w:r>
      <w:r w:rsidR="132F2167">
        <w:t xml:space="preserve"> systems like </w:t>
      </w:r>
      <w:r w:rsidR="00A123B7">
        <w:t>self</w:t>
      </w:r>
      <w:r w:rsidR="132F2167">
        <w:t>-dr</w:t>
      </w:r>
      <w:r w:rsidR="0D91B47B">
        <w:t xml:space="preserve">iving cars, drones, and robots. These machines rely on </w:t>
      </w:r>
      <w:r w:rsidR="00A123B7">
        <w:t>efficient</w:t>
      </w:r>
      <w:r w:rsidR="0D91B47B">
        <w:t xml:space="preserve"> decision-making under </w:t>
      </w:r>
      <w:r w:rsidR="00A123B7">
        <w:t>realistic</w:t>
      </w:r>
      <w:r w:rsidR="0D91B47B">
        <w:t xml:space="preserve"> time</w:t>
      </w:r>
      <w:r w:rsidR="00A123B7">
        <w:t xml:space="preserve"> constraints</w:t>
      </w:r>
      <w:r w:rsidR="0D91B47B">
        <w:t xml:space="preserve"> with limited computation and uncertainty.</w:t>
      </w:r>
    </w:p>
    <w:p w14:paraId="0B489DD1" w14:textId="3E515D47" w:rsidR="00C92EE2" w:rsidRDefault="00C92EE2">
      <w:r>
        <w:t>Guiding our research, we ask: How do AI-based</w:t>
      </w:r>
      <w:r w:rsidR="00EA06BE">
        <w:t xml:space="preserve"> heuristics</w:t>
      </w:r>
      <w:r>
        <w:t xml:space="preserve"> methods compare to traditional approaches for </w:t>
      </w:r>
      <w:r w:rsidR="00F20A87">
        <w:t>autonomous system</w:t>
      </w:r>
      <w:r w:rsidR="00EA06BE">
        <w:t xml:space="preserve"> design </w:t>
      </w:r>
      <w:r w:rsidR="00033968">
        <w:t xml:space="preserve">in terms of decision-making, </w:t>
      </w:r>
      <w:r w:rsidR="00E878E4">
        <w:t>adaptability</w:t>
      </w:r>
      <w:r w:rsidR="00033968">
        <w:t>, and reliability within</w:t>
      </w:r>
      <w:r w:rsidR="009B7847">
        <w:t xml:space="preserve"> the scope</w:t>
      </w:r>
      <w:r w:rsidR="00656518">
        <w:t>s</w:t>
      </w:r>
      <w:r w:rsidR="009B7847">
        <w:t xml:space="preserve"> of</w:t>
      </w:r>
      <w:r w:rsidR="00033968">
        <w:t xml:space="preserve"> </w:t>
      </w:r>
      <w:r w:rsidR="00656518">
        <w:t xml:space="preserve">constraints such as </w:t>
      </w:r>
      <w:r w:rsidR="00F20A87">
        <w:t>real-time</w:t>
      </w:r>
      <w:r w:rsidR="00542F8B">
        <w:t xml:space="preserve">, uncertainty-prone, and </w:t>
      </w:r>
      <w:r w:rsidR="0086501F">
        <w:t>dynamic environments</w:t>
      </w:r>
      <w:r w:rsidR="0059625F">
        <w:t xml:space="preserve">, such as those within </w:t>
      </w:r>
      <w:r w:rsidR="009D1292">
        <w:t>self-driving cars</w:t>
      </w:r>
      <w:r w:rsidR="006F2E53">
        <w:t>?</w:t>
      </w:r>
    </w:p>
    <w:p w14:paraId="0314B5DA" w14:textId="77777777" w:rsidR="007648D3" w:rsidRDefault="007648D3" w:rsidP="007648D3">
      <w:pPr>
        <w:pStyle w:val="Heading3"/>
      </w:pPr>
      <w:r>
        <w:t>Relevant Readings</w:t>
      </w:r>
    </w:p>
    <w:p w14:paraId="4C354F1C" w14:textId="5AB2C0B7" w:rsidR="693EE040" w:rsidRDefault="40FD29CF" w:rsidP="007D3112">
      <w:pPr>
        <w:pStyle w:val="ListParagraph"/>
        <w:numPr>
          <w:ilvl w:val="0"/>
          <w:numId w:val="7"/>
        </w:numPr>
      </w:pPr>
      <w:r w:rsidRPr="007D3112">
        <w:rPr>
          <w:rFonts w:ascii="Aptos" w:eastAsia="Aptos" w:hAnsi="Aptos" w:cs="Aptos"/>
        </w:rPr>
        <w:t xml:space="preserve">Russell, S. J., &amp; Norvig, P. (2021). </w:t>
      </w:r>
      <w:r w:rsidRPr="007D3112">
        <w:rPr>
          <w:rFonts w:ascii="Aptos" w:eastAsia="Aptos" w:hAnsi="Aptos" w:cs="Aptos"/>
          <w:i/>
          <w:iCs/>
        </w:rPr>
        <w:t>Artificial intelligence: A modern approach</w:t>
      </w:r>
      <w:r w:rsidRPr="007D3112">
        <w:rPr>
          <w:rFonts w:ascii="Aptos" w:eastAsia="Aptos" w:hAnsi="Aptos" w:cs="Aptos"/>
        </w:rPr>
        <w:t xml:space="preserve"> (4th ed.). Pearson.</w:t>
      </w:r>
    </w:p>
    <w:p w14:paraId="19803AFD" w14:textId="1625B361" w:rsidR="693EE040" w:rsidRPr="007D3112" w:rsidRDefault="68B68815" w:rsidP="007D3112">
      <w:pPr>
        <w:pStyle w:val="ListParagraph"/>
        <w:numPr>
          <w:ilvl w:val="0"/>
          <w:numId w:val="7"/>
        </w:numPr>
        <w:rPr>
          <w:rFonts w:ascii="Aptos" w:eastAsia="Aptos" w:hAnsi="Aptos" w:cs="Aptos"/>
        </w:rPr>
      </w:pPr>
      <w:r w:rsidRPr="007D3112">
        <w:rPr>
          <w:rFonts w:ascii="Aptos" w:eastAsia="Aptos" w:hAnsi="Aptos" w:cs="Aptos"/>
        </w:rPr>
        <w:t xml:space="preserve">Koenig, S., &amp; Likhachev, M. (2002). D* Lite. In </w:t>
      </w:r>
      <w:r w:rsidRPr="007D3112">
        <w:rPr>
          <w:rFonts w:ascii="Aptos" w:eastAsia="Aptos" w:hAnsi="Aptos" w:cs="Aptos"/>
          <w:i/>
          <w:iCs/>
        </w:rPr>
        <w:t>Proceedings of the AAAI Conference on Artificial Intelligence</w:t>
      </w:r>
      <w:r w:rsidRPr="007D3112">
        <w:rPr>
          <w:rFonts w:ascii="Aptos" w:eastAsia="Aptos" w:hAnsi="Aptos" w:cs="Aptos"/>
        </w:rPr>
        <w:t xml:space="preserve"> (pp. 476–483). AAAI Press. https://www.aaai.org/Papers/AAAI/2002/AAAI02-072.pdf</w:t>
      </w:r>
    </w:p>
    <w:p w14:paraId="64046BCE" w14:textId="23554F4D" w:rsidR="693EE040" w:rsidRDefault="6D95D2F6" w:rsidP="007D3112">
      <w:pPr>
        <w:pStyle w:val="ListParagraph"/>
        <w:numPr>
          <w:ilvl w:val="0"/>
          <w:numId w:val="7"/>
        </w:numPr>
        <w:rPr>
          <w:rFonts w:ascii="Aptos" w:eastAsia="Aptos" w:hAnsi="Aptos" w:cs="Aptos"/>
        </w:rPr>
      </w:pPr>
      <w:r w:rsidRPr="007D3112">
        <w:rPr>
          <w:rFonts w:ascii="Aptos" w:eastAsia="Aptos" w:hAnsi="Aptos" w:cs="Aptos"/>
        </w:rPr>
        <w:t xml:space="preserve">Sutton, R. S., &amp; Barto, A. G. (2018). </w:t>
      </w:r>
      <w:r w:rsidRPr="007D3112">
        <w:rPr>
          <w:rFonts w:ascii="Aptos" w:eastAsia="Aptos" w:hAnsi="Aptos" w:cs="Aptos"/>
          <w:i/>
          <w:iCs/>
        </w:rPr>
        <w:t>Reinforcement learning: An introduction</w:t>
      </w:r>
      <w:r w:rsidRPr="007D3112">
        <w:rPr>
          <w:rFonts w:ascii="Aptos" w:eastAsia="Aptos" w:hAnsi="Aptos" w:cs="Aptos"/>
        </w:rPr>
        <w:t xml:space="preserve"> (2nd ed.). MIT Press. http://incompleteideas.net/book/the-book-2nd.html</w:t>
      </w:r>
    </w:p>
    <w:p w14:paraId="573D5A46" w14:textId="77777777" w:rsidR="00242700" w:rsidRDefault="00242700" w:rsidP="00242700">
      <w:pPr>
        <w:rPr>
          <w:rFonts w:ascii="Aptos" w:eastAsia="Aptos" w:hAnsi="Aptos" w:cs="Aptos"/>
        </w:rPr>
      </w:pPr>
    </w:p>
    <w:p w14:paraId="76D34B32" w14:textId="77777777" w:rsidR="00242700" w:rsidRDefault="00242700" w:rsidP="00242700">
      <w:pPr>
        <w:rPr>
          <w:rFonts w:ascii="Aptos" w:eastAsia="Aptos" w:hAnsi="Aptos" w:cs="Aptos"/>
        </w:rPr>
      </w:pPr>
    </w:p>
    <w:p w14:paraId="375E00BF" w14:textId="77777777" w:rsidR="00242700" w:rsidRDefault="00242700" w:rsidP="00242700">
      <w:pPr>
        <w:rPr>
          <w:rFonts w:ascii="Aptos" w:eastAsia="Aptos" w:hAnsi="Aptos" w:cs="Aptos"/>
        </w:rPr>
      </w:pPr>
    </w:p>
    <w:p w14:paraId="7F6EDD4D" w14:textId="77777777" w:rsidR="00242700" w:rsidRDefault="00242700" w:rsidP="00242700">
      <w:pPr>
        <w:rPr>
          <w:rFonts w:ascii="Aptos" w:eastAsia="Aptos" w:hAnsi="Aptos" w:cs="Aptos"/>
        </w:rPr>
      </w:pPr>
    </w:p>
    <w:p w14:paraId="5F6C712A" w14:textId="77777777" w:rsidR="00242700" w:rsidRDefault="00242700" w:rsidP="00242700">
      <w:pPr>
        <w:rPr>
          <w:rFonts w:ascii="Aptos" w:eastAsia="Aptos" w:hAnsi="Aptos" w:cs="Aptos"/>
        </w:rPr>
      </w:pPr>
    </w:p>
    <w:p w14:paraId="12C15E82" w14:textId="77777777" w:rsidR="00242700" w:rsidRDefault="00242700" w:rsidP="00242700">
      <w:pPr>
        <w:rPr>
          <w:rFonts w:ascii="Aptos" w:eastAsia="Aptos" w:hAnsi="Aptos" w:cs="Aptos"/>
        </w:rPr>
      </w:pPr>
    </w:p>
    <w:p w14:paraId="5B7DA835" w14:textId="77777777" w:rsidR="00242700" w:rsidRDefault="00242700" w:rsidP="00242700">
      <w:pPr>
        <w:rPr>
          <w:rFonts w:ascii="Aptos" w:eastAsia="Aptos" w:hAnsi="Aptos" w:cs="Aptos"/>
        </w:rPr>
      </w:pPr>
    </w:p>
    <w:p w14:paraId="7C231DDC" w14:textId="77777777" w:rsidR="00242700" w:rsidRPr="00242700" w:rsidRDefault="00242700" w:rsidP="00242700">
      <w:pPr>
        <w:rPr>
          <w:rFonts w:ascii="Aptos" w:eastAsia="Aptos" w:hAnsi="Aptos" w:cs="Aptos"/>
        </w:rPr>
      </w:pPr>
    </w:p>
    <w:p w14:paraId="2B51129C" w14:textId="7228F5ED" w:rsidR="00CD50BF" w:rsidRPr="00CD50BF" w:rsidRDefault="00CD50BF" w:rsidP="00CD50BF">
      <w:pPr>
        <w:pStyle w:val="Heading2"/>
        <w:rPr>
          <w:i/>
          <w:iCs/>
        </w:rPr>
      </w:pPr>
      <w:r>
        <w:rPr>
          <w:i/>
          <w:iCs/>
        </w:rPr>
        <w:t xml:space="preserve">Choice 3: </w:t>
      </w:r>
      <w:r w:rsidR="00DA631E" w:rsidRPr="00DA631E">
        <w:rPr>
          <w:i/>
          <w:iCs/>
        </w:rPr>
        <w:t>Genetic Algorithms for Optimization Problems: Case Study Traveling Salesman Problem</w:t>
      </w:r>
    </w:p>
    <w:p w14:paraId="771AABF9" w14:textId="23B722E8" w:rsidR="000845FC" w:rsidRDefault="00AB788A" w:rsidP="00AB788A">
      <w:pPr>
        <w:rPr>
          <w:ins w:id="0" w:author="J'adore Jn-charles" w:date="2025-09-17T00:15:00Z" w16du:dateUtc="2025-09-17T04:15:00Z"/>
        </w:rPr>
      </w:pPr>
      <w:r w:rsidRPr="00DA631E">
        <w:rPr>
          <w:rStyle w:val="Heading3Char"/>
        </w:rPr>
        <w:t>Problem/Research Question:</w:t>
      </w:r>
    </w:p>
    <w:p w14:paraId="48F866E8" w14:textId="044848E6" w:rsidR="00551718" w:rsidRPr="0001012C" w:rsidRDefault="5E05715D" w:rsidP="00AB788A">
      <w:r w:rsidRPr="0001012C">
        <w:t xml:space="preserve">The Traveling Salesman Problem </w:t>
      </w:r>
      <w:r w:rsidR="0001012C">
        <w:t xml:space="preserve">is </w:t>
      </w:r>
      <w:r w:rsidRPr="0001012C">
        <w:t>a famous NP-hard</w:t>
      </w:r>
      <w:ins w:id="1" w:author="J'adore Jn-charles" w:date="2025-09-17T00:31:00Z" w16du:dateUtc="2025-09-17T04:31:00Z">
        <w:r w:rsidR="00C64B10" w:rsidRPr="0001012C">
          <w:t xml:space="preserve"> </w:t>
        </w:r>
      </w:ins>
      <w:r w:rsidR="0001012C">
        <w:t>optimization</w:t>
      </w:r>
      <w:r w:rsidRPr="0001012C">
        <w:t xml:space="preserve"> problem, which is a problem to find the shortest path </w:t>
      </w:r>
      <w:r w:rsidR="00B07F91" w:rsidRPr="0001012C">
        <w:t xml:space="preserve">from point </w:t>
      </w:r>
      <w:r w:rsidRPr="0001012C">
        <w:t>A to</w:t>
      </w:r>
      <w:r w:rsidR="00B07F91" w:rsidRPr="0001012C">
        <w:t xml:space="preserve"> point</w:t>
      </w:r>
      <w:r w:rsidRPr="0001012C">
        <w:t xml:space="preserve"> B. In this problem, traditional methods </w:t>
      </w:r>
      <w:r w:rsidR="00E711BB" w:rsidRPr="0001012C">
        <w:t>can be</w:t>
      </w:r>
      <w:r w:rsidR="00DA3362" w:rsidRPr="0001012C">
        <w:t xml:space="preserve"> </w:t>
      </w:r>
      <w:r w:rsidRPr="0001012C">
        <w:t xml:space="preserve">too time-consuming and </w:t>
      </w:r>
      <w:r w:rsidR="00835C86" w:rsidRPr="0001012C">
        <w:t xml:space="preserve">are </w:t>
      </w:r>
      <w:r w:rsidRPr="0001012C">
        <w:t xml:space="preserve">not </w:t>
      </w:r>
      <w:r w:rsidR="00B07F91" w:rsidRPr="0001012C">
        <w:t xml:space="preserve">always the most </w:t>
      </w:r>
      <w:r w:rsidRPr="0001012C">
        <w:t>suitable</w:t>
      </w:r>
      <w:r w:rsidR="00835C86" w:rsidRPr="0001012C">
        <w:t xml:space="preserve"> solution</w:t>
      </w:r>
      <w:r w:rsidRPr="0001012C">
        <w:t xml:space="preserve"> for this problem</w:t>
      </w:r>
      <w:r w:rsidR="00717AE2" w:rsidRPr="0001012C">
        <w:t>.</w:t>
      </w:r>
      <w:r w:rsidRPr="0001012C">
        <w:t xml:space="preserve"> </w:t>
      </w:r>
      <w:r w:rsidR="00717AE2" w:rsidRPr="0001012C">
        <w:t>To resolve such a discrepancy</w:t>
      </w:r>
      <w:r w:rsidR="00FC393D" w:rsidRPr="0001012C">
        <w:t>,</w:t>
      </w:r>
      <w:r w:rsidR="00717AE2" w:rsidRPr="0001012C">
        <w:t xml:space="preserve"> </w:t>
      </w:r>
      <w:r w:rsidR="00D260ED" w:rsidRPr="0001012C">
        <w:t xml:space="preserve">we will study </w:t>
      </w:r>
      <w:r w:rsidRPr="0001012C">
        <w:t>Genetic Algorithms</w:t>
      </w:r>
      <w:r w:rsidR="00977C9E" w:rsidRPr="0001012C">
        <w:t xml:space="preserve"> (GAs)</w:t>
      </w:r>
      <w:r w:rsidR="00551718" w:rsidRPr="0001012C">
        <w:t xml:space="preserve">, which are heuristic optimization methods inspired by natural selection. Rather than </w:t>
      </w:r>
      <w:r w:rsidR="00977C9E" w:rsidRPr="0001012C">
        <w:t>performing an exhaustive search, GAs</w:t>
      </w:r>
      <w:r w:rsidR="002B4C4E" w:rsidRPr="0001012C">
        <w:t xml:space="preserve"> </w:t>
      </w:r>
      <w:r w:rsidR="001E16CC" w:rsidRPr="0001012C">
        <w:t>combine different</w:t>
      </w:r>
      <w:r w:rsidR="00B75C32" w:rsidRPr="0001012C">
        <w:t xml:space="preserve"> randomly generated</w:t>
      </w:r>
      <w:r w:rsidR="001E16CC" w:rsidRPr="0001012C">
        <w:t xml:space="preserve"> </w:t>
      </w:r>
      <w:r w:rsidR="00047195" w:rsidRPr="0001012C">
        <w:t xml:space="preserve">solutions </w:t>
      </w:r>
      <w:r w:rsidR="004E7455" w:rsidRPr="0001012C">
        <w:t>into a population and generate</w:t>
      </w:r>
      <w:r w:rsidR="00E16528" w:rsidRPr="0001012C">
        <w:t xml:space="preserve"> </w:t>
      </w:r>
      <w:r w:rsidR="00333E7D" w:rsidRPr="0001012C">
        <w:t xml:space="preserve">“offspring” solutions by combining </w:t>
      </w:r>
      <w:r w:rsidR="001D5F2E" w:rsidRPr="0001012C">
        <w:t xml:space="preserve">the fittest </w:t>
      </w:r>
      <w:r w:rsidR="00004E89" w:rsidRPr="0001012C">
        <w:t>parent solutions</w:t>
      </w:r>
      <w:r w:rsidR="00811AA8" w:rsidRPr="0001012C">
        <w:t>.</w:t>
      </w:r>
    </w:p>
    <w:p w14:paraId="7C7147B4" w14:textId="13BDCCB5" w:rsidR="003762A9" w:rsidRPr="0001012C" w:rsidRDefault="003762A9" w:rsidP="00AB788A">
      <w:r w:rsidRPr="0001012C">
        <w:t xml:space="preserve">Guiding our research, we ask: </w:t>
      </w:r>
      <w:r w:rsidR="00B43AAE" w:rsidRPr="0001012C">
        <w:t>How effective</w:t>
      </w:r>
      <w:r w:rsidR="00BF3BFF" w:rsidRPr="0001012C">
        <w:t>ly</w:t>
      </w:r>
      <w:r w:rsidR="00C923D8" w:rsidRPr="0001012C">
        <w:t xml:space="preserve"> can</w:t>
      </w:r>
      <w:r w:rsidR="00BF3BFF" w:rsidRPr="0001012C">
        <w:t xml:space="preserve"> genetic algorithms (GAs) produce near-optimal solutions fo</w:t>
      </w:r>
      <w:r w:rsidR="008F1E37" w:rsidRPr="0001012C">
        <w:t>r, specifically, the Traveling Salesman Problem (TSP)</w:t>
      </w:r>
      <w:r w:rsidR="004F68CE" w:rsidRPr="0001012C">
        <w:t xml:space="preserve"> with a focus on </w:t>
      </w:r>
      <w:r w:rsidR="0026711E" w:rsidRPr="0001012C">
        <w:t>the</w:t>
      </w:r>
      <w:r w:rsidR="00AC79A6" w:rsidRPr="0001012C">
        <w:t xml:space="preserve"> principles of </w:t>
      </w:r>
      <w:r w:rsidR="008F1E37" w:rsidRPr="0001012C">
        <w:t>selection, crossover, and mutation</w:t>
      </w:r>
      <w:r w:rsidR="004F68CE" w:rsidRPr="0001012C">
        <w:t xml:space="preserve"> and their effectiveness in finding </w:t>
      </w:r>
      <w:r w:rsidR="00456877" w:rsidRPr="0001012C">
        <w:t>said near-optimal solutions.</w:t>
      </w:r>
      <w:r w:rsidR="00CE6895" w:rsidRPr="0001012C">
        <w:t xml:space="preserve"> To reach an even further level of scrutiny, we </w:t>
      </w:r>
      <w:r w:rsidR="003337F3" w:rsidRPr="0001012C">
        <w:t xml:space="preserve">will also consider </w:t>
      </w:r>
      <w:r w:rsidR="000320A1" w:rsidRPr="0001012C">
        <w:t xml:space="preserve">which selection, crossover, and mutation combinations </w:t>
      </w:r>
      <w:r w:rsidR="002535D5" w:rsidRPr="0001012C">
        <w:t xml:space="preserve">yield </w:t>
      </w:r>
      <w:r w:rsidR="00DF4E3F" w:rsidRPr="0001012C">
        <w:t xml:space="preserve">the most </w:t>
      </w:r>
      <w:r w:rsidR="00F86F73" w:rsidRPr="0001012C">
        <w:t>desirable</w:t>
      </w:r>
      <w:r w:rsidR="00DF4E3F" w:rsidRPr="0001012C">
        <w:t xml:space="preserve"> tradeoff between solution quality and convergence time.</w:t>
      </w:r>
    </w:p>
    <w:p w14:paraId="1C0D7B68" w14:textId="77777777" w:rsidR="00AB788A" w:rsidRDefault="00AB788A" w:rsidP="00AB788A">
      <w:pPr>
        <w:pStyle w:val="Heading3"/>
      </w:pPr>
      <w:r>
        <w:t>Relevant Readings</w:t>
      </w:r>
    </w:p>
    <w:p w14:paraId="71131A09" w14:textId="1730E839" w:rsidR="0001012C" w:rsidRPr="0001012C" w:rsidRDefault="0001012C" w:rsidP="0001012C">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01012C">
        <w:rPr>
          <w:rFonts w:eastAsia="Times New Roman" w:cs="Times New Roman"/>
          <w:kern w:val="0"/>
          <w:lang w:val="fr-FR"/>
          <w14:ligatures w14:val="none"/>
        </w:rPr>
        <w:t xml:space="preserve">Nojoumian, M., &amp; Nair, D. K. (2009). </w:t>
      </w:r>
      <w:r w:rsidRPr="0001012C">
        <w:rPr>
          <w:rFonts w:eastAsia="Times New Roman" w:cs="Times New Roman"/>
          <w:kern w:val="0"/>
          <w14:ligatures w14:val="none"/>
        </w:rPr>
        <w:t xml:space="preserve">Comparing genetic algorithm and guided local search methods by symmetric-TSP instances. </w:t>
      </w:r>
      <w:r w:rsidRPr="0001012C">
        <w:rPr>
          <w:rFonts w:eastAsia="Times New Roman" w:cs="Times New Roman"/>
          <w:i/>
          <w:iCs/>
          <w:kern w:val="0"/>
          <w14:ligatures w14:val="none"/>
        </w:rPr>
        <w:t>2009 Canadian Conference on Electrical and Computer Engineering (CCECE)</w:t>
      </w:r>
      <w:r w:rsidRPr="0001012C">
        <w:rPr>
          <w:rFonts w:eastAsia="Times New Roman" w:cs="Times New Roman"/>
          <w:kern w:val="0"/>
          <w14:ligatures w14:val="none"/>
        </w:rPr>
        <w:t>, IEEE. https://doi.org/10.1109/CCECE.2009.5090228</w:t>
      </w:r>
    </w:p>
    <w:p w14:paraId="4B34DC38" w14:textId="75282401" w:rsidR="6F77DBDF" w:rsidRPr="0001012C" w:rsidRDefault="0001012C" w:rsidP="0001012C">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01012C">
        <w:rPr>
          <w:rFonts w:eastAsia="Times New Roman" w:cs="Times New Roman"/>
          <w:kern w:val="0"/>
          <w14:ligatures w14:val="none"/>
        </w:rPr>
        <w:t xml:space="preserve">Zheng, J., Wang, X., &amp; Li, Y. (2021). Reinforced hybrid genetic algorithm for the traveling salesman problem (RHGA). </w:t>
      </w:r>
      <w:r w:rsidRPr="0001012C">
        <w:rPr>
          <w:rFonts w:eastAsia="Times New Roman" w:cs="Times New Roman"/>
          <w:i/>
          <w:iCs/>
          <w:kern w:val="0"/>
          <w14:ligatures w14:val="none"/>
        </w:rPr>
        <w:t>arXiv</w:t>
      </w:r>
      <w:r w:rsidRPr="0001012C">
        <w:rPr>
          <w:rFonts w:eastAsia="Times New Roman" w:cs="Times New Roman"/>
          <w:kern w:val="0"/>
          <w14:ligatures w14:val="none"/>
        </w:rPr>
        <w:t>. https://doi.org/10.48550/arXiv.2107.06870</w:t>
      </w:r>
    </w:p>
    <w:p w14:paraId="77A2B5BC" w14:textId="1B2FDF63" w:rsidR="00612CFE" w:rsidRPr="0001012C" w:rsidRDefault="00612CFE" w:rsidP="00612CFE">
      <w:pPr>
        <w:pStyle w:val="NormalWeb"/>
        <w:numPr>
          <w:ilvl w:val="0"/>
          <w:numId w:val="11"/>
        </w:numPr>
        <w:rPr>
          <w:rFonts w:asciiTheme="minorHAnsi" w:hAnsiTheme="minorHAnsi"/>
        </w:rPr>
      </w:pPr>
      <w:r w:rsidRPr="0001012C">
        <w:rPr>
          <w:rFonts w:asciiTheme="minorHAnsi" w:hAnsiTheme="minorHAnsi"/>
        </w:rPr>
        <w:t xml:space="preserve">MATLAB Help Center. (2025). </w:t>
      </w:r>
      <w:r w:rsidRPr="0001012C">
        <w:rPr>
          <w:rFonts w:asciiTheme="minorHAnsi" w:hAnsiTheme="minorHAnsi"/>
          <w:i/>
          <w:iCs/>
        </w:rPr>
        <w:t>How the genetic algorithm works - matlab &amp; simulink</w:t>
      </w:r>
      <w:r w:rsidRPr="0001012C">
        <w:rPr>
          <w:rFonts w:asciiTheme="minorHAnsi" w:hAnsiTheme="minorHAnsi"/>
        </w:rPr>
        <w:t xml:space="preserve">. MathWorks. https://www.mathworks.com/help/gads/how-the-genetic-algorithm-works.html </w:t>
      </w:r>
    </w:p>
    <w:p w14:paraId="33B714BF" w14:textId="77777777" w:rsidR="006D51C1" w:rsidRDefault="006D51C1" w:rsidP="009F47A5"/>
    <w:p w14:paraId="4ED08C13" w14:textId="77777777" w:rsidR="006D51C1" w:rsidRDefault="006D51C1" w:rsidP="009F47A5"/>
    <w:p w14:paraId="533C49A2" w14:textId="77777777" w:rsidR="00242700" w:rsidRDefault="00242700" w:rsidP="009F47A5"/>
    <w:p w14:paraId="4CBB3330" w14:textId="77777777" w:rsidR="00242700" w:rsidRDefault="00242700" w:rsidP="009F47A5"/>
    <w:p w14:paraId="7349CB5A" w14:textId="6F6597AC" w:rsidR="006D51C1" w:rsidRDefault="006D51C1" w:rsidP="006D51C1">
      <w:pPr>
        <w:pStyle w:val="Heading1"/>
        <w:rPr>
          <w:color w:val="156082" w:themeColor="accent1"/>
        </w:rPr>
      </w:pPr>
      <w:r w:rsidRPr="006D51C1">
        <w:rPr>
          <w:color w:val="156082" w:themeColor="accent1"/>
        </w:rPr>
        <w:t>Our Approach</w:t>
      </w:r>
    </w:p>
    <w:p w14:paraId="712C63F3" w14:textId="35FC8839" w:rsidR="006D51C1" w:rsidRPr="006D51C1" w:rsidRDefault="00DA104C" w:rsidP="006D51C1">
      <w:pPr>
        <w:rPr>
          <w:i/>
          <w:iCs/>
        </w:rPr>
      </w:pPr>
      <w:r>
        <w:rPr>
          <w:i/>
          <w:iCs/>
        </w:rPr>
        <w:t>(Outline sections 4 &amp; 5)</w:t>
      </w:r>
    </w:p>
    <w:p w14:paraId="39E069C5" w14:textId="69F0AFC8" w:rsidR="00EE7A34" w:rsidRDefault="4EC400F1" w:rsidP="211F4E38">
      <w:pPr>
        <w:pStyle w:val="Heading2"/>
        <w:rPr>
          <w:i/>
          <w:iCs/>
        </w:rPr>
      </w:pPr>
      <w:r w:rsidRPr="211F4E38">
        <w:rPr>
          <w:i/>
          <w:iCs/>
        </w:rPr>
        <w:t>Choice 1: Shortest Path Algorithms in Weighted Graphs: Comparative analysis of Bellman-Ford and Dijkstra's Algorithm</w:t>
      </w:r>
    </w:p>
    <w:p w14:paraId="5037E15B" w14:textId="052E8E8A" w:rsidR="3E47341E" w:rsidRDefault="3E47341E" w:rsidP="5F660EB4">
      <w:pPr>
        <w:pStyle w:val="Heading3"/>
        <w:rPr>
          <w:rFonts w:ascii="Aptos" w:eastAsia="Aptos" w:hAnsi="Aptos" w:cs="Aptos"/>
        </w:rPr>
      </w:pPr>
      <w:r w:rsidRPr="5F660EB4">
        <w:rPr>
          <w:rFonts w:ascii="Aptos" w:eastAsia="Aptos" w:hAnsi="Aptos" w:cs="Aptos"/>
        </w:rPr>
        <w:t>Methodology/Algorithm to be Applied</w:t>
      </w:r>
    </w:p>
    <w:p w14:paraId="3258E624" w14:textId="28819D58" w:rsidR="3E47341E" w:rsidRDefault="3E47341E" w:rsidP="5F660EB4">
      <w:pPr>
        <w:rPr>
          <w:rFonts w:ascii="Aptos" w:eastAsia="Aptos" w:hAnsi="Aptos" w:cs="Aptos"/>
        </w:rPr>
      </w:pPr>
      <w:r w:rsidRPr="5F660EB4">
        <w:rPr>
          <w:rFonts w:ascii="Aptos" w:eastAsia="Aptos" w:hAnsi="Aptos" w:cs="Aptos"/>
        </w:rPr>
        <w:t>To find the answer for our research question, we will create a set of implementations of the Bellman-Ford Algorithm and Dijkstra’s Algorithm, as well as a sample set of data to perform benchmarks on. The benchmarks will allow us to develop a deeper understanding of each algorithm’s performance in this context, and how they handle different edge cases. We will then research why each algorithm performed the way it did determine under what conditions each algorithm should be used. An additional point we would like to document is the difficulty in implementing each algorithm.</w:t>
      </w:r>
    </w:p>
    <w:p w14:paraId="5D7197FE" w14:textId="344B4E45" w:rsidR="3E47341E" w:rsidRDefault="3E47341E" w:rsidP="5F660EB4">
      <w:pPr>
        <w:pStyle w:val="Heading3"/>
        <w:rPr>
          <w:rFonts w:ascii="Aptos" w:eastAsia="Aptos" w:hAnsi="Aptos" w:cs="Aptos"/>
        </w:rPr>
      </w:pPr>
      <w:r w:rsidRPr="5F660EB4">
        <w:rPr>
          <w:rFonts w:ascii="Aptos" w:eastAsia="Aptos" w:hAnsi="Aptos" w:cs="Aptos"/>
        </w:rPr>
        <w:t>Evaluation Approach</w:t>
      </w:r>
    </w:p>
    <w:p w14:paraId="33E16B96" w14:textId="4AAA89AE" w:rsidR="3E47341E" w:rsidRDefault="3E47341E" w:rsidP="5F660EB4">
      <w:pPr>
        <w:rPr>
          <w:rFonts w:ascii="Aptos" w:eastAsia="Aptos" w:hAnsi="Aptos" w:cs="Aptos"/>
        </w:rPr>
      </w:pPr>
      <w:r w:rsidRPr="5F660EB4">
        <w:rPr>
          <w:rFonts w:ascii="Aptos" w:eastAsia="Aptos" w:hAnsi="Aptos" w:cs="Aptos"/>
        </w:rPr>
        <w:t>We will compare the Time complexity, Space Complexity, Difficulty to implement, and the following data from the benchmarks:</w:t>
      </w:r>
    </w:p>
    <w:p w14:paraId="3C9742D3" w14:textId="42B23FE0" w:rsidR="3E47341E" w:rsidRDefault="3E47341E" w:rsidP="5F660EB4">
      <w:pPr>
        <w:pStyle w:val="ListParagraph"/>
        <w:numPr>
          <w:ilvl w:val="0"/>
          <w:numId w:val="8"/>
        </w:numPr>
        <w:rPr>
          <w:rFonts w:ascii="Aptos" w:eastAsia="Aptos" w:hAnsi="Aptos" w:cs="Aptos"/>
        </w:rPr>
      </w:pPr>
      <w:r w:rsidRPr="5F660EB4">
        <w:rPr>
          <w:rFonts w:ascii="Aptos" w:eastAsia="Aptos" w:hAnsi="Aptos" w:cs="Aptos"/>
        </w:rPr>
        <w:t>Time to execute</w:t>
      </w:r>
    </w:p>
    <w:p w14:paraId="4517E622" w14:textId="62C99F6D" w:rsidR="3E47341E" w:rsidRDefault="3E47341E" w:rsidP="5F660EB4">
      <w:pPr>
        <w:pStyle w:val="ListParagraph"/>
        <w:numPr>
          <w:ilvl w:val="0"/>
          <w:numId w:val="8"/>
        </w:numPr>
        <w:rPr>
          <w:rFonts w:ascii="Aptos" w:eastAsia="Aptos" w:hAnsi="Aptos" w:cs="Aptos"/>
        </w:rPr>
      </w:pPr>
      <w:r w:rsidRPr="5F660EB4">
        <w:rPr>
          <w:rFonts w:ascii="Aptos" w:eastAsia="Aptos" w:hAnsi="Aptos" w:cs="Aptos"/>
        </w:rPr>
        <w:t>Memory Usage</w:t>
      </w:r>
    </w:p>
    <w:p w14:paraId="23BF9952" w14:textId="1C401268" w:rsidR="3E47341E" w:rsidRDefault="3E47341E" w:rsidP="5F660EB4">
      <w:pPr>
        <w:pStyle w:val="ListParagraph"/>
        <w:numPr>
          <w:ilvl w:val="0"/>
          <w:numId w:val="8"/>
        </w:numPr>
        <w:rPr>
          <w:rFonts w:ascii="Aptos" w:eastAsia="Aptos" w:hAnsi="Aptos" w:cs="Aptos"/>
        </w:rPr>
      </w:pPr>
      <w:r w:rsidRPr="5F660EB4">
        <w:rPr>
          <w:rFonts w:ascii="Aptos" w:eastAsia="Aptos" w:hAnsi="Aptos" w:cs="Aptos"/>
        </w:rPr>
        <w:t>CPU Usage</w:t>
      </w:r>
    </w:p>
    <w:p w14:paraId="3CCF90CF" w14:textId="0D14901C" w:rsidR="3E47341E" w:rsidRDefault="3E47341E" w:rsidP="5F660EB4">
      <w:pPr>
        <w:pStyle w:val="ListParagraph"/>
        <w:numPr>
          <w:ilvl w:val="0"/>
          <w:numId w:val="8"/>
        </w:numPr>
        <w:rPr>
          <w:rFonts w:ascii="Aptos" w:eastAsia="Aptos" w:hAnsi="Aptos" w:cs="Aptos"/>
        </w:rPr>
      </w:pPr>
      <w:r w:rsidRPr="5F660EB4">
        <w:rPr>
          <w:rFonts w:ascii="Aptos" w:eastAsia="Aptos" w:hAnsi="Aptos" w:cs="Aptos"/>
        </w:rPr>
        <w:t>Error Rates</w:t>
      </w:r>
    </w:p>
    <w:p w14:paraId="116BEFBB" w14:textId="564542AB" w:rsidR="3E47341E" w:rsidRDefault="3E47341E" w:rsidP="5F660EB4">
      <w:pPr>
        <w:pStyle w:val="ListParagraph"/>
        <w:numPr>
          <w:ilvl w:val="0"/>
          <w:numId w:val="8"/>
        </w:numPr>
        <w:rPr>
          <w:rFonts w:ascii="Aptos" w:eastAsia="Aptos" w:hAnsi="Aptos" w:cs="Aptos"/>
        </w:rPr>
      </w:pPr>
      <w:r w:rsidRPr="5F660EB4">
        <w:rPr>
          <w:rFonts w:ascii="Aptos" w:eastAsia="Aptos" w:hAnsi="Aptos" w:cs="Aptos"/>
        </w:rPr>
        <w:t>Edge Case handling</w:t>
      </w:r>
    </w:p>
    <w:p w14:paraId="1F77F13C" w14:textId="6D714552" w:rsidR="5F660EB4" w:rsidRDefault="5F660EB4" w:rsidP="5F660EB4"/>
    <w:p w14:paraId="6E5E0009" w14:textId="77777777" w:rsidR="00242700" w:rsidRDefault="00242700" w:rsidP="5F660EB4"/>
    <w:p w14:paraId="1DAFB043" w14:textId="77777777" w:rsidR="00242700" w:rsidRDefault="00242700" w:rsidP="5F660EB4"/>
    <w:p w14:paraId="283E0701" w14:textId="77777777" w:rsidR="00242700" w:rsidRDefault="00242700" w:rsidP="5F660EB4"/>
    <w:p w14:paraId="74371A69" w14:textId="77777777" w:rsidR="00242700" w:rsidRDefault="00242700" w:rsidP="5F660EB4"/>
    <w:p w14:paraId="731DF77E" w14:textId="13055837" w:rsidR="211F4E38" w:rsidRDefault="002C181A" w:rsidP="002C181A">
      <w:pPr>
        <w:pStyle w:val="Heading2"/>
        <w:rPr>
          <w:i/>
          <w:iCs/>
        </w:rPr>
      </w:pPr>
      <w:r w:rsidRPr="002C181A">
        <w:rPr>
          <w:i/>
          <w:iCs/>
        </w:rPr>
        <w:t>Choice 2:</w:t>
      </w:r>
      <w:r>
        <w:rPr>
          <w:i/>
          <w:iCs/>
        </w:rPr>
        <w:t xml:space="preserve"> </w:t>
      </w:r>
      <w:r w:rsidRPr="00CD50BF">
        <w:rPr>
          <w:i/>
          <w:iCs/>
        </w:rPr>
        <w:t>Study of AI-Based Heuristics in Algorithm Design: Application in Autonomous Systems</w:t>
      </w:r>
    </w:p>
    <w:p w14:paraId="2240F4CD" w14:textId="2DFF419F" w:rsidR="0094610F" w:rsidRDefault="00DE5B36" w:rsidP="0094610F">
      <w:pPr>
        <w:pStyle w:val="Heading3"/>
      </w:pPr>
      <w:r>
        <w:t>Methodology/Algorithm to be Applied</w:t>
      </w:r>
    </w:p>
    <w:p w14:paraId="48863D38" w14:textId="4D4A5228" w:rsidR="00CA5552" w:rsidRDefault="00026B3C" w:rsidP="00CA5552">
      <w:r>
        <w:t xml:space="preserve">To </w:t>
      </w:r>
      <w:r w:rsidR="00240D14">
        <w:t>answer our research question</w:t>
      </w:r>
      <w:r w:rsidR="00142589">
        <w:t xml:space="preserve">, </w:t>
      </w:r>
      <w:r w:rsidR="00C634BB">
        <w:t xml:space="preserve">we intend to </w:t>
      </w:r>
      <w:r w:rsidR="00CD0F39">
        <w:t>apply a</w:t>
      </w:r>
      <w:r w:rsidR="00C927CB">
        <w:t xml:space="preserve"> classic implementation of the </w:t>
      </w:r>
      <w:r w:rsidR="00C927CB" w:rsidRPr="007C3FB9">
        <w:rPr>
          <w:b/>
          <w:bCs/>
        </w:rPr>
        <w:t>Learned Heuristic A* (LHA*) algorithm</w:t>
      </w:r>
      <w:r w:rsidR="00C927CB">
        <w:t xml:space="preserve">. This algorithm </w:t>
      </w:r>
      <w:r w:rsidR="00DB152B">
        <w:t>will</w:t>
      </w:r>
      <w:r w:rsidR="00DD75DE">
        <w:t xml:space="preserve"> be used to</w:t>
      </w:r>
      <w:r w:rsidR="00DB152B">
        <w:t xml:space="preserve"> compare AI-based </w:t>
      </w:r>
      <w:r w:rsidR="002E2684">
        <w:t xml:space="preserve">heuristic methods to </w:t>
      </w:r>
      <w:r w:rsidR="00B47F25">
        <w:t>traditional</w:t>
      </w:r>
      <w:r w:rsidR="002E2684">
        <w:t xml:space="preserve"> heuristics</w:t>
      </w:r>
      <w:r w:rsidR="00B47F25">
        <w:t xml:space="preserve"> methods</w:t>
      </w:r>
      <w:r w:rsidR="007C4E66">
        <w:t xml:space="preserve">, demonstrating how AI-based heuristic methods </w:t>
      </w:r>
      <w:r w:rsidR="00D24B4A">
        <w:t xml:space="preserve">can improve classic </w:t>
      </w:r>
      <w:r w:rsidR="00343735">
        <w:t xml:space="preserve">real-time </w:t>
      </w:r>
      <w:r w:rsidR="00D24B4A">
        <w:t>decision-making</w:t>
      </w:r>
      <w:r w:rsidR="00981A72">
        <w:t xml:space="preserve">, adaptability, </w:t>
      </w:r>
      <w:r w:rsidR="000F309A">
        <w:t>and reliability</w:t>
      </w:r>
      <w:r w:rsidR="00CA3469">
        <w:t xml:space="preserve"> </w:t>
      </w:r>
      <w:r w:rsidR="00056C6A">
        <w:t>approaches</w:t>
      </w:r>
      <w:r w:rsidR="000F309A">
        <w:t xml:space="preserve">. </w:t>
      </w:r>
      <w:r w:rsidR="00AB21F5">
        <w:t>We will simulate an environment</w:t>
      </w:r>
      <w:r w:rsidR="00024134">
        <w:t xml:space="preserve"> with dynamic elements </w:t>
      </w:r>
      <w:r w:rsidR="00D34CBB">
        <w:t xml:space="preserve">like those </w:t>
      </w:r>
      <w:r w:rsidR="005B37A6">
        <w:t xml:space="preserve">commonly faced by self-driving cars, such </w:t>
      </w:r>
      <w:r w:rsidR="005A3153">
        <w:t>as</w:t>
      </w:r>
      <w:r w:rsidR="007F1EB3">
        <w:t xml:space="preserve"> moving obstacles.</w:t>
      </w:r>
    </w:p>
    <w:p w14:paraId="25837CA2" w14:textId="159FFA94" w:rsidR="006D2794" w:rsidRDefault="006D2794" w:rsidP="00CA5552">
      <w:r>
        <w:t xml:space="preserve">The implemented AI-driven </w:t>
      </w:r>
      <w:r w:rsidR="00E75D20">
        <w:t>heuristi</w:t>
      </w:r>
      <w:r w:rsidR="007C3FB9">
        <w:t>c</w:t>
      </w:r>
      <w:r w:rsidR="00E75D20">
        <w:t xml:space="preserve"> will</w:t>
      </w:r>
      <w:r w:rsidR="00574238">
        <w:t xml:space="preserve"> evaluate that AI-based heuristics can</w:t>
      </w:r>
      <w:r w:rsidR="002A50EC">
        <w:t>:</w:t>
      </w:r>
    </w:p>
    <w:p w14:paraId="4562AC4C" w14:textId="2EF1ED9E" w:rsidR="002A50EC" w:rsidRDefault="00E75D20" w:rsidP="00E75D20">
      <w:pPr>
        <w:pStyle w:val="ListParagraph"/>
        <w:numPr>
          <w:ilvl w:val="0"/>
          <w:numId w:val="5"/>
        </w:numPr>
      </w:pPr>
      <w:r>
        <w:t xml:space="preserve">Adapt in real time </w:t>
      </w:r>
      <w:r w:rsidR="0094401F">
        <w:t xml:space="preserve">in the case of </w:t>
      </w:r>
      <w:r w:rsidR="00317785">
        <w:t>dynamic obstacle handling</w:t>
      </w:r>
    </w:p>
    <w:p w14:paraId="2A630319" w14:textId="0059FA8D" w:rsidR="00317785" w:rsidRDefault="00317785" w:rsidP="00E75D20">
      <w:pPr>
        <w:pStyle w:val="ListParagraph"/>
        <w:numPr>
          <w:ilvl w:val="0"/>
          <w:numId w:val="5"/>
        </w:numPr>
      </w:pPr>
      <w:r>
        <w:t>Improve decision-making speed without sacrificing a major po</w:t>
      </w:r>
      <w:r w:rsidR="007473A9">
        <w:t>rtion of reliability.</w:t>
      </w:r>
    </w:p>
    <w:p w14:paraId="18B1D476" w14:textId="77777777" w:rsidR="00240D14" w:rsidRDefault="00240D14" w:rsidP="00CA5552"/>
    <w:p w14:paraId="01DA02D1" w14:textId="73EDD4D8" w:rsidR="00DE5B36" w:rsidRDefault="00DE5B36" w:rsidP="00DE5B36">
      <w:pPr>
        <w:pStyle w:val="Heading3"/>
      </w:pPr>
      <w:r>
        <w:t>Evaluation Approach</w:t>
      </w:r>
    </w:p>
    <w:p w14:paraId="2D1C5F9B" w14:textId="08EB205C" w:rsidR="00DD7050" w:rsidRDefault="0035679D" w:rsidP="003F077F">
      <w:r>
        <w:t xml:space="preserve">Via the methods discussed </w:t>
      </w:r>
      <w:r w:rsidR="00DD7050">
        <w:t>above</w:t>
      </w:r>
      <w:r>
        <w:t xml:space="preserve">, we will evaluate </w:t>
      </w:r>
      <w:r w:rsidR="00EE57E4">
        <w:t xml:space="preserve">whether AI-based heuristics improve decision-speed, </w:t>
      </w:r>
      <w:r w:rsidR="00E878E4">
        <w:t xml:space="preserve">adaptability, </w:t>
      </w:r>
      <w:r w:rsidR="00BB3758">
        <w:t>and reliability</w:t>
      </w:r>
      <w:r w:rsidR="000B3C82">
        <w:t xml:space="preserve"> </w:t>
      </w:r>
      <w:r w:rsidR="00047D33">
        <w:t>compared to traditional approaches</w:t>
      </w:r>
      <w:r w:rsidR="00DD7050">
        <w:t>.</w:t>
      </w:r>
    </w:p>
    <w:p w14:paraId="3C64F0DE" w14:textId="7BCA80CB" w:rsidR="003F077F" w:rsidRDefault="00881C96" w:rsidP="003F077F">
      <w:r>
        <w:t>To</w:t>
      </w:r>
      <w:r w:rsidR="004D5E23">
        <w:t xml:space="preserve"> </w:t>
      </w:r>
      <w:r w:rsidR="00DD7050">
        <w:t xml:space="preserve">approach this, we will </w:t>
      </w:r>
      <w:r w:rsidR="00260CF7">
        <w:t>compare metrics such as decision latency, path optimality, adaptability</w:t>
      </w:r>
      <w:r w:rsidR="004C482B">
        <w:t xml:space="preserve"> </w:t>
      </w:r>
      <w:r w:rsidR="00260CF7">
        <w:t>under</w:t>
      </w:r>
      <w:r w:rsidR="00736E9F">
        <w:t xml:space="preserve"> dynamic changes, and collision</w:t>
      </w:r>
      <w:r w:rsidR="00A54459">
        <w:t xml:space="preserve">/failure rates. </w:t>
      </w:r>
    </w:p>
    <w:p w14:paraId="0D075126" w14:textId="77777777" w:rsidR="00242700" w:rsidRDefault="00242700" w:rsidP="003F077F"/>
    <w:p w14:paraId="3EC57502" w14:textId="77777777" w:rsidR="00242700" w:rsidRDefault="00242700" w:rsidP="003F077F"/>
    <w:p w14:paraId="3D17016F" w14:textId="77777777" w:rsidR="00242700" w:rsidRDefault="00242700" w:rsidP="003F077F"/>
    <w:p w14:paraId="091A599F" w14:textId="77777777" w:rsidR="00242700" w:rsidRDefault="00242700" w:rsidP="003F077F"/>
    <w:p w14:paraId="62992F8A" w14:textId="77777777" w:rsidR="00242700" w:rsidRDefault="00242700" w:rsidP="003F077F"/>
    <w:p w14:paraId="058AFB4D" w14:textId="77777777" w:rsidR="00242700" w:rsidRDefault="00242700" w:rsidP="003F077F"/>
    <w:p w14:paraId="487EF165" w14:textId="77777777" w:rsidR="00242700" w:rsidRPr="003F077F" w:rsidRDefault="00242700" w:rsidP="003F077F"/>
    <w:p w14:paraId="13953BC2" w14:textId="77777777" w:rsidR="0094610F" w:rsidRDefault="002C181A" w:rsidP="0094610F">
      <w:pPr>
        <w:pStyle w:val="Heading2"/>
        <w:rPr>
          <w:i/>
          <w:iCs/>
        </w:rPr>
      </w:pPr>
      <w:r w:rsidRPr="002C181A">
        <w:rPr>
          <w:i/>
          <w:iCs/>
        </w:rPr>
        <w:t>Choice 3:</w:t>
      </w:r>
      <w:r w:rsidR="0094610F">
        <w:rPr>
          <w:i/>
          <w:iCs/>
        </w:rPr>
        <w:t xml:space="preserve"> </w:t>
      </w:r>
      <w:r w:rsidR="0094610F" w:rsidRPr="00DA631E">
        <w:rPr>
          <w:i/>
          <w:iCs/>
        </w:rPr>
        <w:t>Genetic Algorithms for Optimization Problems: Case Study Traveling Salesman Problem</w:t>
      </w:r>
    </w:p>
    <w:p w14:paraId="6642244B" w14:textId="77777777" w:rsidR="00DE5B36" w:rsidRDefault="00DE5B36" w:rsidP="00DE5B36">
      <w:pPr>
        <w:pStyle w:val="Heading3"/>
      </w:pPr>
      <w:r>
        <w:t>Methodology/Algorithm to be Applied</w:t>
      </w:r>
    </w:p>
    <w:p w14:paraId="5AC2BB5C" w14:textId="76679FF8" w:rsidR="00C634BB" w:rsidRPr="00C634BB" w:rsidRDefault="00C634BB" w:rsidP="00C634BB">
      <w:r>
        <w:t xml:space="preserve">To </w:t>
      </w:r>
      <w:r w:rsidR="00ED021E">
        <w:t>approach our</w:t>
      </w:r>
      <w:r>
        <w:t xml:space="preserve"> research </w:t>
      </w:r>
      <w:r w:rsidR="00ED021E">
        <w:t>question</w:t>
      </w:r>
      <w:r>
        <w:t>, we intend to</w:t>
      </w:r>
      <w:r w:rsidR="00D34897">
        <w:t xml:space="preserve"> </w:t>
      </w:r>
      <w:r w:rsidR="006924D2">
        <w:t xml:space="preserve">implement a GA </w:t>
      </w:r>
      <w:r w:rsidR="00287FF6">
        <w:t>to solve the</w:t>
      </w:r>
      <w:r w:rsidR="00ED021E">
        <w:t xml:space="preserve"> </w:t>
      </w:r>
      <w:r w:rsidR="006924D2">
        <w:t>TSP</w:t>
      </w:r>
      <w:r>
        <w:t>.</w:t>
      </w:r>
      <w:r w:rsidR="006C4C2B">
        <w:t xml:space="preserve"> We will then </w:t>
      </w:r>
      <w:r w:rsidR="007534AE">
        <w:t xml:space="preserve">test </w:t>
      </w:r>
      <w:r w:rsidR="008566C4">
        <w:t xml:space="preserve">via solutions represented as permutations of cities and evaluate </w:t>
      </w:r>
      <w:r w:rsidR="00CB3A16">
        <w:t xml:space="preserve">the route fitness in </w:t>
      </w:r>
      <w:r w:rsidR="00E5115E">
        <w:t>via</w:t>
      </w:r>
      <w:r w:rsidR="00CB3A16">
        <w:t xml:space="preserve"> tour length.</w:t>
      </w:r>
      <w:r w:rsidR="00E5115E">
        <w:t xml:space="preserve"> The implemented algorithm</w:t>
      </w:r>
      <w:r w:rsidR="00CB3A16">
        <w:t xml:space="preserve"> </w:t>
      </w:r>
      <w:r w:rsidR="00E5115E">
        <w:t xml:space="preserve">will </w:t>
      </w:r>
      <w:r w:rsidR="00E86E1D">
        <w:t>first randomly generate a population of solutions and then evolve said solutions via selection, crossover, and mutation</w:t>
      </w:r>
      <w:r w:rsidR="00450D73">
        <w:t xml:space="preserve"> operators. </w:t>
      </w:r>
      <w:r w:rsidR="00600333">
        <w:t xml:space="preserve">We will </w:t>
      </w:r>
      <w:r w:rsidR="00E745F6">
        <w:t>utilize</w:t>
      </w:r>
      <w:r w:rsidR="00600333">
        <w:t xml:space="preserve"> standard TSP datasets </w:t>
      </w:r>
      <w:r w:rsidR="00E745F6">
        <w:t xml:space="preserve">for our experimentation. </w:t>
      </w:r>
    </w:p>
    <w:p w14:paraId="7A5FDA0F" w14:textId="77777777" w:rsidR="00DE5B36" w:rsidRPr="00DE5B36" w:rsidRDefault="00DE5B36" w:rsidP="00DE5B36">
      <w:pPr>
        <w:pStyle w:val="Heading3"/>
      </w:pPr>
      <w:r>
        <w:t>Evaluation Approach</w:t>
      </w:r>
    </w:p>
    <w:p w14:paraId="56F3E918" w14:textId="2A40CBEF" w:rsidR="00DE5B36" w:rsidRDefault="004B131A" w:rsidP="00DE5B36">
      <w:r>
        <w:t>Result evaluation will include metrics such as solution quality, convergence behavior, and computational efficiency</w:t>
      </w:r>
      <w:r w:rsidR="00826E68">
        <w:t xml:space="preserve">. These results will be compared with traditional heuristic approaches </w:t>
      </w:r>
      <w:r w:rsidR="0052458A">
        <w:t>to</w:t>
      </w:r>
      <w:r w:rsidR="00826E68">
        <w:t xml:space="preserve"> assess the overall effectiveness of GA in producing near-optimal solutions.</w:t>
      </w:r>
    </w:p>
    <w:p w14:paraId="02AC61C0" w14:textId="77777777" w:rsidR="00DE5B36" w:rsidRDefault="00DE5B36" w:rsidP="00DE5B36"/>
    <w:p w14:paraId="5BDE0E95" w14:textId="77777777" w:rsidR="00DE5B36" w:rsidRDefault="00DE5B36" w:rsidP="00DE5B36"/>
    <w:p w14:paraId="33CF0D56" w14:textId="77777777" w:rsidR="00DE5B36" w:rsidRDefault="00DE5B36" w:rsidP="00DE5B36"/>
    <w:p w14:paraId="7D67CEA6" w14:textId="1A61997B" w:rsidR="00DE5B36" w:rsidRDefault="00DE5B36" w:rsidP="00DE5B36"/>
    <w:p w14:paraId="0E577790" w14:textId="77777777" w:rsidR="00242700" w:rsidRDefault="00242700" w:rsidP="00DE5B36"/>
    <w:p w14:paraId="2EE66C12" w14:textId="77777777" w:rsidR="00242700" w:rsidRDefault="00242700" w:rsidP="00DE5B36"/>
    <w:p w14:paraId="3EF73389" w14:textId="77777777" w:rsidR="00242700" w:rsidRDefault="00242700" w:rsidP="00DE5B36"/>
    <w:p w14:paraId="6A962141" w14:textId="77777777" w:rsidR="00242700" w:rsidRDefault="00242700" w:rsidP="00DE5B36"/>
    <w:p w14:paraId="72D46DFB" w14:textId="77777777" w:rsidR="00242700" w:rsidRDefault="00242700" w:rsidP="00DE5B36"/>
    <w:p w14:paraId="4F0C915A" w14:textId="77777777" w:rsidR="00242700" w:rsidRDefault="00242700" w:rsidP="00DE5B36"/>
    <w:p w14:paraId="6272DB2C" w14:textId="77777777" w:rsidR="00242700" w:rsidRDefault="00242700" w:rsidP="00DE5B36"/>
    <w:p w14:paraId="56125472" w14:textId="77777777" w:rsidR="00242700" w:rsidRDefault="00242700" w:rsidP="00DE5B36"/>
    <w:p w14:paraId="304E0579" w14:textId="77777777" w:rsidR="00242700" w:rsidRDefault="00242700" w:rsidP="00DE5B36"/>
    <w:p w14:paraId="50C3FE3B" w14:textId="77777777" w:rsidR="00242700" w:rsidRDefault="00242700" w:rsidP="00DE5B36"/>
    <w:p w14:paraId="518259A2" w14:textId="7C372183" w:rsidR="002C181A" w:rsidRDefault="00DE5B36" w:rsidP="00DE5B36">
      <w:pPr>
        <w:pStyle w:val="Heading1"/>
      </w:pPr>
      <w:r>
        <w:t>Project Timeline</w:t>
      </w:r>
    </w:p>
    <w:p w14:paraId="6AD843BE" w14:textId="3D7542CB" w:rsidR="00DA104C" w:rsidRPr="00DA104C" w:rsidRDefault="00DA104C" w:rsidP="00DA104C">
      <w:pPr>
        <w:rPr>
          <w:i/>
          <w:iCs/>
        </w:rPr>
      </w:pPr>
      <w:r>
        <w:rPr>
          <w:i/>
          <w:iCs/>
        </w:rPr>
        <w:t>(Outline section 6)</w:t>
      </w:r>
    </w:p>
    <w:p w14:paraId="181EFBE6" w14:textId="60C3FABA" w:rsidR="211F4E38" w:rsidRDefault="00BF6DFE">
      <w:pPr>
        <w:rPr>
          <w:i/>
          <w:iCs/>
        </w:rPr>
      </w:pPr>
      <w:r>
        <w:rPr>
          <w:i/>
          <w:iCs/>
        </w:rPr>
        <w:t>This will be the projected timeline that we intend to utilize for any of the three topics. Some dates may be subject to change at our discretion.</w:t>
      </w:r>
    </w:p>
    <w:p w14:paraId="1BEFB168" w14:textId="09C9361A" w:rsidR="00146F88" w:rsidRDefault="00CB1DA2" w:rsidP="009F47A5">
      <w:r>
        <w:t xml:space="preserve">Please click through to here to see our </w:t>
      </w:r>
      <w:hyperlink r:id="rId18" w:history="1">
        <w:r w:rsidRPr="00CB1DA2">
          <w:rPr>
            <w:rStyle w:val="Hyperlink"/>
          </w:rPr>
          <w:t>formatted project Gantt chart</w:t>
        </w:r>
      </w:hyperlink>
      <w:r>
        <w:t>.</w:t>
      </w:r>
    </w:p>
    <w:sectPr w:rsidR="00146F88" w:rsidSect="00555B5C">
      <w:headerReference w:type="default"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92DAC" w14:textId="77777777" w:rsidR="00E86C15" w:rsidRDefault="00E86C15" w:rsidP="003D7245">
      <w:pPr>
        <w:spacing w:after="0" w:line="240" w:lineRule="auto"/>
      </w:pPr>
      <w:r>
        <w:separator/>
      </w:r>
    </w:p>
  </w:endnote>
  <w:endnote w:type="continuationSeparator" w:id="0">
    <w:p w14:paraId="5FFFC022" w14:textId="77777777" w:rsidR="00E86C15" w:rsidRDefault="00E86C15" w:rsidP="003D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DA07D49" w14:paraId="2C5D7B5F" w14:textId="77777777" w:rsidTr="0DA07D49">
      <w:trPr>
        <w:trHeight w:val="300"/>
      </w:trPr>
      <w:tc>
        <w:tcPr>
          <w:tcW w:w="3120" w:type="dxa"/>
        </w:tcPr>
        <w:p w14:paraId="51C2CB32" w14:textId="6C201223" w:rsidR="0DA07D49" w:rsidRDefault="0DA07D49" w:rsidP="0DA07D49">
          <w:pPr>
            <w:pStyle w:val="Header"/>
            <w:ind w:left="-115"/>
          </w:pPr>
        </w:p>
      </w:tc>
      <w:tc>
        <w:tcPr>
          <w:tcW w:w="3120" w:type="dxa"/>
        </w:tcPr>
        <w:p w14:paraId="59C420CD" w14:textId="03B28F12" w:rsidR="0DA07D49" w:rsidRDefault="0DA07D49" w:rsidP="0DA07D49">
          <w:pPr>
            <w:pStyle w:val="Header"/>
            <w:jc w:val="center"/>
          </w:pPr>
        </w:p>
      </w:tc>
      <w:tc>
        <w:tcPr>
          <w:tcW w:w="3120" w:type="dxa"/>
        </w:tcPr>
        <w:p w14:paraId="44E698DF" w14:textId="0308BBDF" w:rsidR="0DA07D49" w:rsidRDefault="0DA07D49" w:rsidP="0DA07D49">
          <w:pPr>
            <w:pStyle w:val="Header"/>
            <w:ind w:right="-115"/>
            <w:jc w:val="right"/>
          </w:pPr>
        </w:p>
      </w:tc>
    </w:tr>
  </w:tbl>
  <w:p w14:paraId="4C23444C" w14:textId="5BD50FFE" w:rsidR="004739B0" w:rsidRDefault="00473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DA07D49" w14:paraId="2E4EFD4D" w14:textId="77777777" w:rsidTr="0DA07D49">
      <w:trPr>
        <w:trHeight w:val="300"/>
      </w:trPr>
      <w:tc>
        <w:tcPr>
          <w:tcW w:w="3120" w:type="dxa"/>
        </w:tcPr>
        <w:p w14:paraId="70B48A26" w14:textId="1AA89389" w:rsidR="0DA07D49" w:rsidRDefault="0DA07D49" w:rsidP="0DA07D49">
          <w:pPr>
            <w:pStyle w:val="Header"/>
            <w:ind w:left="-115"/>
          </w:pPr>
        </w:p>
      </w:tc>
      <w:tc>
        <w:tcPr>
          <w:tcW w:w="3120" w:type="dxa"/>
        </w:tcPr>
        <w:p w14:paraId="597AFA6B" w14:textId="7D29CEA5" w:rsidR="0DA07D49" w:rsidRDefault="0DA07D49" w:rsidP="0DA07D49">
          <w:pPr>
            <w:pStyle w:val="Header"/>
            <w:jc w:val="center"/>
          </w:pPr>
        </w:p>
      </w:tc>
      <w:tc>
        <w:tcPr>
          <w:tcW w:w="3120" w:type="dxa"/>
        </w:tcPr>
        <w:p w14:paraId="16B0C90C" w14:textId="58874141" w:rsidR="0DA07D49" w:rsidRDefault="0DA07D49" w:rsidP="0DA07D49">
          <w:pPr>
            <w:pStyle w:val="Header"/>
            <w:ind w:right="-115"/>
            <w:jc w:val="right"/>
          </w:pPr>
        </w:p>
      </w:tc>
    </w:tr>
  </w:tbl>
  <w:p w14:paraId="42E42B5B" w14:textId="21F0C1AA" w:rsidR="004739B0" w:rsidRDefault="00473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F306B" w14:textId="77777777" w:rsidR="00E86C15" w:rsidRDefault="00E86C15" w:rsidP="003D7245">
      <w:pPr>
        <w:spacing w:after="0" w:line="240" w:lineRule="auto"/>
      </w:pPr>
      <w:r>
        <w:separator/>
      </w:r>
    </w:p>
  </w:footnote>
  <w:footnote w:type="continuationSeparator" w:id="0">
    <w:p w14:paraId="5437604B" w14:textId="77777777" w:rsidR="00E86C15" w:rsidRDefault="00E86C15" w:rsidP="003D7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7712550"/>
      <w:docPartObj>
        <w:docPartGallery w:val="Page Numbers (Top of Page)"/>
        <w:docPartUnique/>
      </w:docPartObj>
    </w:sdtPr>
    <w:sdtContent>
      <w:p w14:paraId="177EFD93" w14:textId="6E03F45E" w:rsidR="002427BE" w:rsidRDefault="00E70DAE">
        <w:pPr>
          <w:pStyle w:val="Header"/>
        </w:pPr>
        <w:r>
          <w:rPr>
            <w:noProof/>
          </w:rPr>
          <w:pict w14:anchorId="21716701">
            <v:group id="Group 3" o:spid="_x0000_s1044" style="position:absolute;margin-left:0;margin-top:0;width:466.4pt;height:28.8pt;z-index:251658240;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">
              <v:shapetype id="_x0000_t32" coordsize="21600,21600" o:spt="32" o:oned="t" path="m,l21600,21600e" filled="f">
                <v:path arrowok="t" fillok="f" o:connecttype="none"/>
                <o:lock v:ext="edit" shapetype="t"/>
              </v:shapetype>
              <v:shape id="_x0000_s1045" type="#_x0000_t32" style="position:absolute;left:1778;top:183413;width:8698;height:0;visibility:visible" o:connectortype="straight" strokecolor="#156082 [3204]" strokeweight="1pt">
                <v:shadow type="perspective" color="#0a2f40 [1604]" offset="1pt" offset2="-3pt"/>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6" type="#_x0000_t185" style="position:absolute;left:5718;top:533;width:792;height:365760;visibility:visible" filled="t" fillcolor="white [3201]" strokecolor="#156082 [3204]" strokeweight="2.5pt">
                <v:shadow color="#868686"/>
                <v:textbox inset=",0,,0">
                  <w:txbxContent>
                    <w:p w14:paraId="168959BF" w14:textId="77777777" w:rsidR="00B5489C" w:rsidRDefault="00B5489C">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DA07D49" w14:paraId="6E5BC543" w14:textId="77777777" w:rsidTr="0DA07D49">
      <w:trPr>
        <w:trHeight w:val="300"/>
      </w:trPr>
      <w:tc>
        <w:tcPr>
          <w:tcW w:w="3120" w:type="dxa"/>
        </w:tcPr>
        <w:p w14:paraId="1291B8D2" w14:textId="137825E0" w:rsidR="0DA07D49" w:rsidRDefault="0DA07D49" w:rsidP="0DA07D49">
          <w:pPr>
            <w:pStyle w:val="Header"/>
            <w:ind w:left="-115"/>
          </w:pPr>
        </w:p>
      </w:tc>
      <w:tc>
        <w:tcPr>
          <w:tcW w:w="3120" w:type="dxa"/>
        </w:tcPr>
        <w:p w14:paraId="46E339DB" w14:textId="0E891BE2" w:rsidR="0DA07D49" w:rsidRDefault="0DA07D49" w:rsidP="0DA07D49">
          <w:pPr>
            <w:pStyle w:val="Header"/>
            <w:jc w:val="center"/>
          </w:pPr>
        </w:p>
      </w:tc>
      <w:tc>
        <w:tcPr>
          <w:tcW w:w="3120" w:type="dxa"/>
        </w:tcPr>
        <w:p w14:paraId="3D7C7A3B" w14:textId="05B69D2D" w:rsidR="0DA07D49" w:rsidRDefault="0DA07D49" w:rsidP="0DA07D49">
          <w:pPr>
            <w:pStyle w:val="Header"/>
            <w:ind w:right="-115"/>
            <w:jc w:val="right"/>
          </w:pPr>
        </w:p>
      </w:tc>
    </w:tr>
  </w:tbl>
  <w:p w14:paraId="20CD5A45" w14:textId="451927C6" w:rsidR="004739B0" w:rsidRDefault="00473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6F84"/>
      </v:shape>
    </w:pict>
  </w:numPicBullet>
  <w:abstractNum w:abstractNumId="0" w15:restartNumberingAfterBreak="0">
    <w:nsid w:val="06708118"/>
    <w:multiLevelType w:val="hybridMultilevel"/>
    <w:tmpl w:val="FFFFFFFF"/>
    <w:lvl w:ilvl="0" w:tplc="9EC20D42">
      <w:start w:val="1"/>
      <w:numFmt w:val="decimal"/>
      <w:lvlText w:val="%1."/>
      <w:lvlJc w:val="left"/>
      <w:pPr>
        <w:ind w:left="720" w:hanging="360"/>
      </w:pPr>
    </w:lvl>
    <w:lvl w:ilvl="1" w:tplc="0784906A">
      <w:start w:val="1"/>
      <w:numFmt w:val="bullet"/>
      <w:lvlText w:val="o"/>
      <w:lvlJc w:val="left"/>
      <w:pPr>
        <w:ind w:left="1440" w:hanging="360"/>
      </w:pPr>
      <w:rPr>
        <w:rFonts w:ascii="Courier New" w:hAnsi="Courier New" w:hint="default"/>
      </w:rPr>
    </w:lvl>
    <w:lvl w:ilvl="2" w:tplc="C406BD1E">
      <w:start w:val="1"/>
      <w:numFmt w:val="bullet"/>
      <w:lvlText w:val=""/>
      <w:lvlJc w:val="left"/>
      <w:pPr>
        <w:ind w:left="2160" w:hanging="360"/>
      </w:pPr>
      <w:rPr>
        <w:rFonts w:ascii="Wingdings" w:hAnsi="Wingdings" w:hint="default"/>
      </w:rPr>
    </w:lvl>
    <w:lvl w:ilvl="3" w:tplc="DDFA60CC">
      <w:start w:val="1"/>
      <w:numFmt w:val="bullet"/>
      <w:lvlText w:val=""/>
      <w:lvlJc w:val="left"/>
      <w:pPr>
        <w:ind w:left="2880" w:hanging="360"/>
      </w:pPr>
      <w:rPr>
        <w:rFonts w:ascii="Symbol" w:hAnsi="Symbol" w:hint="default"/>
      </w:rPr>
    </w:lvl>
    <w:lvl w:ilvl="4" w:tplc="E5E8BA04">
      <w:start w:val="1"/>
      <w:numFmt w:val="bullet"/>
      <w:lvlText w:val="o"/>
      <w:lvlJc w:val="left"/>
      <w:pPr>
        <w:ind w:left="3600" w:hanging="360"/>
      </w:pPr>
      <w:rPr>
        <w:rFonts w:ascii="Courier New" w:hAnsi="Courier New" w:hint="default"/>
      </w:rPr>
    </w:lvl>
    <w:lvl w:ilvl="5" w:tplc="ABE85832">
      <w:start w:val="1"/>
      <w:numFmt w:val="bullet"/>
      <w:lvlText w:val=""/>
      <w:lvlJc w:val="left"/>
      <w:pPr>
        <w:ind w:left="4320" w:hanging="360"/>
      </w:pPr>
      <w:rPr>
        <w:rFonts w:ascii="Wingdings" w:hAnsi="Wingdings" w:hint="default"/>
      </w:rPr>
    </w:lvl>
    <w:lvl w:ilvl="6" w:tplc="CB225D52">
      <w:start w:val="1"/>
      <w:numFmt w:val="bullet"/>
      <w:lvlText w:val=""/>
      <w:lvlJc w:val="left"/>
      <w:pPr>
        <w:ind w:left="5040" w:hanging="360"/>
      </w:pPr>
      <w:rPr>
        <w:rFonts w:ascii="Symbol" w:hAnsi="Symbol" w:hint="default"/>
      </w:rPr>
    </w:lvl>
    <w:lvl w:ilvl="7" w:tplc="7B6C3AC4">
      <w:start w:val="1"/>
      <w:numFmt w:val="bullet"/>
      <w:lvlText w:val="o"/>
      <w:lvlJc w:val="left"/>
      <w:pPr>
        <w:ind w:left="5760" w:hanging="360"/>
      </w:pPr>
      <w:rPr>
        <w:rFonts w:ascii="Courier New" w:hAnsi="Courier New" w:hint="default"/>
      </w:rPr>
    </w:lvl>
    <w:lvl w:ilvl="8" w:tplc="F4D4049C">
      <w:start w:val="1"/>
      <w:numFmt w:val="bullet"/>
      <w:lvlText w:val=""/>
      <w:lvlJc w:val="left"/>
      <w:pPr>
        <w:ind w:left="6480" w:hanging="360"/>
      </w:pPr>
      <w:rPr>
        <w:rFonts w:ascii="Wingdings" w:hAnsi="Wingdings" w:hint="default"/>
      </w:rPr>
    </w:lvl>
  </w:abstractNum>
  <w:abstractNum w:abstractNumId="1" w15:restartNumberingAfterBreak="0">
    <w:nsid w:val="2108B582"/>
    <w:multiLevelType w:val="hybridMultilevel"/>
    <w:tmpl w:val="680AB4A0"/>
    <w:lvl w:ilvl="0" w:tplc="ED126328">
      <w:start w:val="1"/>
      <w:numFmt w:val="bullet"/>
      <w:lvlText w:val=""/>
      <w:lvlJc w:val="left"/>
      <w:pPr>
        <w:ind w:left="720" w:hanging="360"/>
      </w:pPr>
      <w:rPr>
        <w:rFonts w:ascii="Symbol" w:hAnsi="Symbol" w:hint="default"/>
      </w:rPr>
    </w:lvl>
    <w:lvl w:ilvl="1" w:tplc="53F0A75C">
      <w:start w:val="1"/>
      <w:numFmt w:val="bullet"/>
      <w:lvlText w:val="o"/>
      <w:lvlJc w:val="left"/>
      <w:pPr>
        <w:ind w:left="1440" w:hanging="360"/>
      </w:pPr>
      <w:rPr>
        <w:rFonts w:ascii="Courier New" w:hAnsi="Courier New" w:hint="default"/>
      </w:rPr>
    </w:lvl>
    <w:lvl w:ilvl="2" w:tplc="FDB2472C">
      <w:start w:val="1"/>
      <w:numFmt w:val="bullet"/>
      <w:lvlText w:val=""/>
      <w:lvlJc w:val="left"/>
      <w:pPr>
        <w:ind w:left="2160" w:hanging="360"/>
      </w:pPr>
      <w:rPr>
        <w:rFonts w:ascii="Wingdings" w:hAnsi="Wingdings" w:hint="default"/>
      </w:rPr>
    </w:lvl>
    <w:lvl w:ilvl="3" w:tplc="B70CDCC4">
      <w:start w:val="1"/>
      <w:numFmt w:val="bullet"/>
      <w:lvlText w:val=""/>
      <w:lvlJc w:val="left"/>
      <w:pPr>
        <w:ind w:left="2880" w:hanging="360"/>
      </w:pPr>
      <w:rPr>
        <w:rFonts w:ascii="Symbol" w:hAnsi="Symbol" w:hint="default"/>
      </w:rPr>
    </w:lvl>
    <w:lvl w:ilvl="4" w:tplc="E340C072">
      <w:start w:val="1"/>
      <w:numFmt w:val="bullet"/>
      <w:lvlText w:val="o"/>
      <w:lvlJc w:val="left"/>
      <w:pPr>
        <w:ind w:left="3600" w:hanging="360"/>
      </w:pPr>
      <w:rPr>
        <w:rFonts w:ascii="Courier New" w:hAnsi="Courier New" w:hint="default"/>
      </w:rPr>
    </w:lvl>
    <w:lvl w:ilvl="5" w:tplc="467445BC">
      <w:start w:val="1"/>
      <w:numFmt w:val="bullet"/>
      <w:lvlText w:val=""/>
      <w:lvlJc w:val="left"/>
      <w:pPr>
        <w:ind w:left="4320" w:hanging="360"/>
      </w:pPr>
      <w:rPr>
        <w:rFonts w:ascii="Wingdings" w:hAnsi="Wingdings" w:hint="default"/>
      </w:rPr>
    </w:lvl>
    <w:lvl w:ilvl="6" w:tplc="C21899A4">
      <w:start w:val="1"/>
      <w:numFmt w:val="bullet"/>
      <w:lvlText w:val=""/>
      <w:lvlJc w:val="left"/>
      <w:pPr>
        <w:ind w:left="5040" w:hanging="360"/>
      </w:pPr>
      <w:rPr>
        <w:rFonts w:ascii="Symbol" w:hAnsi="Symbol" w:hint="default"/>
      </w:rPr>
    </w:lvl>
    <w:lvl w:ilvl="7" w:tplc="C5C6BF86">
      <w:start w:val="1"/>
      <w:numFmt w:val="bullet"/>
      <w:lvlText w:val="o"/>
      <w:lvlJc w:val="left"/>
      <w:pPr>
        <w:ind w:left="5760" w:hanging="360"/>
      </w:pPr>
      <w:rPr>
        <w:rFonts w:ascii="Courier New" w:hAnsi="Courier New" w:hint="default"/>
      </w:rPr>
    </w:lvl>
    <w:lvl w:ilvl="8" w:tplc="F36C2ED4">
      <w:start w:val="1"/>
      <w:numFmt w:val="bullet"/>
      <w:lvlText w:val=""/>
      <w:lvlJc w:val="left"/>
      <w:pPr>
        <w:ind w:left="6480" w:hanging="360"/>
      </w:pPr>
      <w:rPr>
        <w:rFonts w:ascii="Wingdings" w:hAnsi="Wingdings" w:hint="default"/>
      </w:rPr>
    </w:lvl>
  </w:abstractNum>
  <w:abstractNum w:abstractNumId="2" w15:restartNumberingAfterBreak="0">
    <w:nsid w:val="259F0EAE"/>
    <w:multiLevelType w:val="hybridMultilevel"/>
    <w:tmpl w:val="9BC8D5D4"/>
    <w:lvl w:ilvl="0" w:tplc="CE02BB10">
      <w:start w:val="1"/>
      <w:numFmt w:val="bullet"/>
      <w:lvlText w:val=""/>
      <w:lvlJc w:val="left"/>
      <w:pPr>
        <w:ind w:left="720" w:hanging="360"/>
      </w:pPr>
      <w:rPr>
        <w:rFonts w:ascii="Wingdings" w:hAnsi="Wingdings" w:hint="default"/>
        <w:lang w:val="fr-F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70949"/>
    <w:multiLevelType w:val="hybridMultilevel"/>
    <w:tmpl w:val="B6AA31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424E2"/>
    <w:multiLevelType w:val="hybridMultilevel"/>
    <w:tmpl w:val="9D48439E"/>
    <w:lvl w:ilvl="0" w:tplc="7F020C78">
      <w:start w:val="1"/>
      <w:numFmt w:val="decimal"/>
      <w:lvlText w:val="%1."/>
      <w:lvlJc w:val="left"/>
      <w:pPr>
        <w:ind w:left="720" w:hanging="360"/>
      </w:pPr>
      <w:rPr>
        <w:rFonts w:ascii="Aptos" w:eastAsia="Aptos" w:hAnsi="Aptos" w:cs="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501D3"/>
    <w:multiLevelType w:val="hybridMultilevel"/>
    <w:tmpl w:val="FFFFFFFF"/>
    <w:lvl w:ilvl="0" w:tplc="EB7224A2">
      <w:start w:val="1"/>
      <w:numFmt w:val="bullet"/>
      <w:lvlText w:val=""/>
      <w:lvlJc w:val="left"/>
      <w:pPr>
        <w:ind w:left="720" w:hanging="360"/>
      </w:pPr>
      <w:rPr>
        <w:rFonts w:ascii="Symbol" w:hAnsi="Symbol" w:hint="default"/>
      </w:rPr>
    </w:lvl>
    <w:lvl w:ilvl="1" w:tplc="C116E200">
      <w:start w:val="1"/>
      <w:numFmt w:val="bullet"/>
      <w:lvlText w:val="o"/>
      <w:lvlJc w:val="left"/>
      <w:pPr>
        <w:ind w:left="1440" w:hanging="360"/>
      </w:pPr>
      <w:rPr>
        <w:rFonts w:ascii="Courier New" w:hAnsi="Courier New" w:hint="default"/>
      </w:rPr>
    </w:lvl>
    <w:lvl w:ilvl="2" w:tplc="D66453A0">
      <w:start w:val="1"/>
      <w:numFmt w:val="bullet"/>
      <w:lvlText w:val=""/>
      <w:lvlJc w:val="left"/>
      <w:pPr>
        <w:ind w:left="2160" w:hanging="360"/>
      </w:pPr>
      <w:rPr>
        <w:rFonts w:ascii="Wingdings" w:hAnsi="Wingdings" w:hint="default"/>
      </w:rPr>
    </w:lvl>
    <w:lvl w:ilvl="3" w:tplc="7D72DE00">
      <w:start w:val="1"/>
      <w:numFmt w:val="bullet"/>
      <w:lvlText w:val=""/>
      <w:lvlJc w:val="left"/>
      <w:pPr>
        <w:ind w:left="2880" w:hanging="360"/>
      </w:pPr>
      <w:rPr>
        <w:rFonts w:ascii="Symbol" w:hAnsi="Symbol" w:hint="default"/>
      </w:rPr>
    </w:lvl>
    <w:lvl w:ilvl="4" w:tplc="44783A74">
      <w:start w:val="1"/>
      <w:numFmt w:val="bullet"/>
      <w:lvlText w:val="o"/>
      <w:lvlJc w:val="left"/>
      <w:pPr>
        <w:ind w:left="3600" w:hanging="360"/>
      </w:pPr>
      <w:rPr>
        <w:rFonts w:ascii="Courier New" w:hAnsi="Courier New" w:hint="default"/>
      </w:rPr>
    </w:lvl>
    <w:lvl w:ilvl="5" w:tplc="0150CFE8">
      <w:start w:val="1"/>
      <w:numFmt w:val="bullet"/>
      <w:lvlText w:val=""/>
      <w:lvlJc w:val="left"/>
      <w:pPr>
        <w:ind w:left="4320" w:hanging="360"/>
      </w:pPr>
      <w:rPr>
        <w:rFonts w:ascii="Wingdings" w:hAnsi="Wingdings" w:hint="default"/>
      </w:rPr>
    </w:lvl>
    <w:lvl w:ilvl="6" w:tplc="80B4DCF4">
      <w:start w:val="1"/>
      <w:numFmt w:val="bullet"/>
      <w:lvlText w:val=""/>
      <w:lvlJc w:val="left"/>
      <w:pPr>
        <w:ind w:left="5040" w:hanging="360"/>
      </w:pPr>
      <w:rPr>
        <w:rFonts w:ascii="Symbol" w:hAnsi="Symbol" w:hint="default"/>
      </w:rPr>
    </w:lvl>
    <w:lvl w:ilvl="7" w:tplc="3A84528C">
      <w:start w:val="1"/>
      <w:numFmt w:val="bullet"/>
      <w:lvlText w:val="o"/>
      <w:lvlJc w:val="left"/>
      <w:pPr>
        <w:ind w:left="5760" w:hanging="360"/>
      </w:pPr>
      <w:rPr>
        <w:rFonts w:ascii="Courier New" w:hAnsi="Courier New" w:hint="default"/>
      </w:rPr>
    </w:lvl>
    <w:lvl w:ilvl="8" w:tplc="4B1CC32C">
      <w:start w:val="1"/>
      <w:numFmt w:val="bullet"/>
      <w:lvlText w:val=""/>
      <w:lvlJc w:val="left"/>
      <w:pPr>
        <w:ind w:left="6480" w:hanging="360"/>
      </w:pPr>
      <w:rPr>
        <w:rFonts w:ascii="Wingdings" w:hAnsi="Wingdings" w:hint="default"/>
      </w:rPr>
    </w:lvl>
  </w:abstractNum>
  <w:abstractNum w:abstractNumId="6" w15:restartNumberingAfterBreak="0">
    <w:nsid w:val="312D5042"/>
    <w:multiLevelType w:val="hybridMultilevel"/>
    <w:tmpl w:val="575E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91161"/>
    <w:multiLevelType w:val="hybridMultilevel"/>
    <w:tmpl w:val="EDC4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56A06"/>
    <w:multiLevelType w:val="hybridMultilevel"/>
    <w:tmpl w:val="0170786E"/>
    <w:lvl w:ilvl="0" w:tplc="0AE8E334">
      <w:start w:val="1"/>
      <w:numFmt w:val="decimal"/>
      <w:lvlText w:val="%1."/>
      <w:lvlJc w:val="left"/>
      <w:pPr>
        <w:ind w:left="720" w:hanging="360"/>
      </w:pPr>
      <w:rPr>
        <w:rFonts w:ascii="Aptos" w:eastAsia="Aptos" w:hAnsi="Aptos" w:cs="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11C05"/>
    <w:multiLevelType w:val="hybridMultilevel"/>
    <w:tmpl w:val="FFFFFFFF"/>
    <w:lvl w:ilvl="0" w:tplc="3F2A87DE">
      <w:start w:val="1"/>
      <w:numFmt w:val="decimal"/>
      <w:lvlText w:val="%1."/>
      <w:lvlJc w:val="left"/>
      <w:pPr>
        <w:ind w:left="720" w:hanging="360"/>
      </w:pPr>
    </w:lvl>
    <w:lvl w:ilvl="1" w:tplc="C37AB184">
      <w:start w:val="1"/>
      <w:numFmt w:val="lowerLetter"/>
      <w:lvlText w:val="%2."/>
      <w:lvlJc w:val="left"/>
      <w:pPr>
        <w:ind w:left="1440" w:hanging="360"/>
      </w:pPr>
    </w:lvl>
    <w:lvl w:ilvl="2" w:tplc="A746A214">
      <w:start w:val="1"/>
      <w:numFmt w:val="lowerRoman"/>
      <w:lvlText w:val="%3."/>
      <w:lvlJc w:val="right"/>
      <w:pPr>
        <w:ind w:left="2160" w:hanging="180"/>
      </w:pPr>
    </w:lvl>
    <w:lvl w:ilvl="3" w:tplc="57D4EE82">
      <w:start w:val="1"/>
      <w:numFmt w:val="decimal"/>
      <w:lvlText w:val="%4."/>
      <w:lvlJc w:val="left"/>
      <w:pPr>
        <w:ind w:left="2880" w:hanging="360"/>
      </w:pPr>
    </w:lvl>
    <w:lvl w:ilvl="4" w:tplc="88968324">
      <w:start w:val="1"/>
      <w:numFmt w:val="lowerLetter"/>
      <w:lvlText w:val="%5."/>
      <w:lvlJc w:val="left"/>
      <w:pPr>
        <w:ind w:left="3600" w:hanging="360"/>
      </w:pPr>
    </w:lvl>
    <w:lvl w:ilvl="5" w:tplc="95F420D6">
      <w:start w:val="1"/>
      <w:numFmt w:val="lowerRoman"/>
      <w:lvlText w:val="%6."/>
      <w:lvlJc w:val="right"/>
      <w:pPr>
        <w:ind w:left="4320" w:hanging="180"/>
      </w:pPr>
    </w:lvl>
    <w:lvl w:ilvl="6" w:tplc="22B4D384">
      <w:start w:val="1"/>
      <w:numFmt w:val="decimal"/>
      <w:lvlText w:val="%7."/>
      <w:lvlJc w:val="left"/>
      <w:pPr>
        <w:ind w:left="5040" w:hanging="360"/>
      </w:pPr>
    </w:lvl>
    <w:lvl w:ilvl="7" w:tplc="FF1A4738">
      <w:start w:val="1"/>
      <w:numFmt w:val="lowerLetter"/>
      <w:lvlText w:val="%8."/>
      <w:lvlJc w:val="left"/>
      <w:pPr>
        <w:ind w:left="5760" w:hanging="360"/>
      </w:pPr>
    </w:lvl>
    <w:lvl w:ilvl="8" w:tplc="7FA0B036">
      <w:start w:val="1"/>
      <w:numFmt w:val="lowerRoman"/>
      <w:lvlText w:val="%9."/>
      <w:lvlJc w:val="right"/>
      <w:pPr>
        <w:ind w:left="6480" w:hanging="180"/>
      </w:pPr>
    </w:lvl>
  </w:abstractNum>
  <w:abstractNum w:abstractNumId="10" w15:restartNumberingAfterBreak="0">
    <w:nsid w:val="4F4C6421"/>
    <w:multiLevelType w:val="hybridMultilevel"/>
    <w:tmpl w:val="20E430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37C7E"/>
    <w:multiLevelType w:val="hybridMultilevel"/>
    <w:tmpl w:val="AC9A02A2"/>
    <w:lvl w:ilvl="0" w:tplc="864814E4">
      <w:start w:val="6"/>
      <w:numFmt w:val="bullet"/>
      <w:lvlText w:val="-"/>
      <w:lvlJc w:val="left"/>
      <w:pPr>
        <w:ind w:left="720" w:hanging="360"/>
      </w:pPr>
      <w:rPr>
        <w:rFonts w:ascii="Aptos" w:eastAsiaTheme="minorHAnsi" w:hAnsi="Apto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91536">
    <w:abstractNumId w:val="2"/>
  </w:num>
  <w:num w:numId="2" w16cid:durableId="1311599276">
    <w:abstractNumId w:val="1"/>
  </w:num>
  <w:num w:numId="3" w16cid:durableId="1782072362">
    <w:abstractNumId w:val="11"/>
  </w:num>
  <w:num w:numId="4" w16cid:durableId="1771508220">
    <w:abstractNumId w:val="3"/>
  </w:num>
  <w:num w:numId="5" w16cid:durableId="59988556">
    <w:abstractNumId w:val="10"/>
  </w:num>
  <w:num w:numId="6" w16cid:durableId="1389298915">
    <w:abstractNumId w:val="6"/>
  </w:num>
  <w:num w:numId="7" w16cid:durableId="2145076903">
    <w:abstractNumId w:val="4"/>
  </w:num>
  <w:num w:numId="8" w16cid:durableId="746149895">
    <w:abstractNumId w:val="5"/>
  </w:num>
  <w:num w:numId="9" w16cid:durableId="997419908">
    <w:abstractNumId w:val="0"/>
  </w:num>
  <w:num w:numId="10" w16cid:durableId="2046519688">
    <w:abstractNumId w:val="9"/>
  </w:num>
  <w:num w:numId="11" w16cid:durableId="841549643">
    <w:abstractNumId w:val="8"/>
  </w:num>
  <w:num w:numId="12" w16cid:durableId="174155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hdrShapeDefaults>
    <o:shapedefaults v:ext="edit" spidmax="2051"/>
    <o:shapelayout v:ext="edit">
      <o:idmap v:ext="edit" data="1"/>
      <o:rules v:ext="edit">
        <o:r id="V:Rule1" type="connector" idref="#_x0000_s104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3EA3"/>
    <w:rsid w:val="00003EA3"/>
    <w:rsid w:val="00004E89"/>
    <w:rsid w:val="0000567E"/>
    <w:rsid w:val="00005ED9"/>
    <w:rsid w:val="00007A07"/>
    <w:rsid w:val="0001012C"/>
    <w:rsid w:val="000121A9"/>
    <w:rsid w:val="0001227E"/>
    <w:rsid w:val="00012904"/>
    <w:rsid w:val="00012A07"/>
    <w:rsid w:val="00012A9A"/>
    <w:rsid w:val="00012F7C"/>
    <w:rsid w:val="00024134"/>
    <w:rsid w:val="00026B3C"/>
    <w:rsid w:val="000303D4"/>
    <w:rsid w:val="000320A1"/>
    <w:rsid w:val="00033968"/>
    <w:rsid w:val="000344ED"/>
    <w:rsid w:val="00042ECE"/>
    <w:rsid w:val="00047195"/>
    <w:rsid w:val="00047D33"/>
    <w:rsid w:val="0005020B"/>
    <w:rsid w:val="0005183B"/>
    <w:rsid w:val="00054115"/>
    <w:rsid w:val="00056B8F"/>
    <w:rsid w:val="00056C6A"/>
    <w:rsid w:val="0006070D"/>
    <w:rsid w:val="00067EC8"/>
    <w:rsid w:val="000777EC"/>
    <w:rsid w:val="00080428"/>
    <w:rsid w:val="00080CC7"/>
    <w:rsid w:val="000813B3"/>
    <w:rsid w:val="000820A5"/>
    <w:rsid w:val="000845FC"/>
    <w:rsid w:val="00087FAB"/>
    <w:rsid w:val="000A4449"/>
    <w:rsid w:val="000A6561"/>
    <w:rsid w:val="000B1285"/>
    <w:rsid w:val="000B3C82"/>
    <w:rsid w:val="000B5375"/>
    <w:rsid w:val="000B6620"/>
    <w:rsid w:val="000B7D80"/>
    <w:rsid w:val="000C1242"/>
    <w:rsid w:val="000C34AD"/>
    <w:rsid w:val="000C4986"/>
    <w:rsid w:val="000C5045"/>
    <w:rsid w:val="000D0C39"/>
    <w:rsid w:val="000D1975"/>
    <w:rsid w:val="000D2A26"/>
    <w:rsid w:val="000D5B6D"/>
    <w:rsid w:val="000D641C"/>
    <w:rsid w:val="000E1EDA"/>
    <w:rsid w:val="000F309A"/>
    <w:rsid w:val="000F3311"/>
    <w:rsid w:val="000F47CD"/>
    <w:rsid w:val="000F5C7C"/>
    <w:rsid w:val="00100BB8"/>
    <w:rsid w:val="00102F98"/>
    <w:rsid w:val="0011151B"/>
    <w:rsid w:val="00113A8B"/>
    <w:rsid w:val="00113EB6"/>
    <w:rsid w:val="00114917"/>
    <w:rsid w:val="001173A9"/>
    <w:rsid w:val="00117788"/>
    <w:rsid w:val="00120111"/>
    <w:rsid w:val="00121022"/>
    <w:rsid w:val="00122CC0"/>
    <w:rsid w:val="00136DEC"/>
    <w:rsid w:val="00142589"/>
    <w:rsid w:val="00146F88"/>
    <w:rsid w:val="0016300D"/>
    <w:rsid w:val="0017756F"/>
    <w:rsid w:val="00180C70"/>
    <w:rsid w:val="0018145B"/>
    <w:rsid w:val="00187D6D"/>
    <w:rsid w:val="001A08AF"/>
    <w:rsid w:val="001A133F"/>
    <w:rsid w:val="001A2366"/>
    <w:rsid w:val="001B0E24"/>
    <w:rsid w:val="001B4C87"/>
    <w:rsid w:val="001C11EF"/>
    <w:rsid w:val="001D1528"/>
    <w:rsid w:val="001D2768"/>
    <w:rsid w:val="001D5F2E"/>
    <w:rsid w:val="001E0635"/>
    <w:rsid w:val="001E0D9E"/>
    <w:rsid w:val="001E16CC"/>
    <w:rsid w:val="001E2DB6"/>
    <w:rsid w:val="001E3255"/>
    <w:rsid w:val="001E51EB"/>
    <w:rsid w:val="001E68E4"/>
    <w:rsid w:val="001E71AB"/>
    <w:rsid w:val="001E7397"/>
    <w:rsid w:val="001F42D8"/>
    <w:rsid w:val="00210617"/>
    <w:rsid w:val="002122B9"/>
    <w:rsid w:val="002141F3"/>
    <w:rsid w:val="00222B7B"/>
    <w:rsid w:val="00226743"/>
    <w:rsid w:val="00227E62"/>
    <w:rsid w:val="002320B4"/>
    <w:rsid w:val="0023470C"/>
    <w:rsid w:val="00237508"/>
    <w:rsid w:val="00240D14"/>
    <w:rsid w:val="00242700"/>
    <w:rsid w:val="002427BE"/>
    <w:rsid w:val="00243D6F"/>
    <w:rsid w:val="00243F52"/>
    <w:rsid w:val="0024435C"/>
    <w:rsid w:val="00250657"/>
    <w:rsid w:val="0025291B"/>
    <w:rsid w:val="002535D5"/>
    <w:rsid w:val="00255F9B"/>
    <w:rsid w:val="0025716F"/>
    <w:rsid w:val="00260CF7"/>
    <w:rsid w:val="00260FFB"/>
    <w:rsid w:val="00261D88"/>
    <w:rsid w:val="00261EA9"/>
    <w:rsid w:val="00263106"/>
    <w:rsid w:val="0026711E"/>
    <w:rsid w:val="00271661"/>
    <w:rsid w:val="00280445"/>
    <w:rsid w:val="00287FF6"/>
    <w:rsid w:val="00291003"/>
    <w:rsid w:val="002A1603"/>
    <w:rsid w:val="002A50EC"/>
    <w:rsid w:val="002B3507"/>
    <w:rsid w:val="002B44A8"/>
    <w:rsid w:val="002B4C4E"/>
    <w:rsid w:val="002B7935"/>
    <w:rsid w:val="002C181A"/>
    <w:rsid w:val="002C1C04"/>
    <w:rsid w:val="002C536E"/>
    <w:rsid w:val="002C683B"/>
    <w:rsid w:val="002D13B2"/>
    <w:rsid w:val="002D2117"/>
    <w:rsid w:val="002E2684"/>
    <w:rsid w:val="002E4C7B"/>
    <w:rsid w:val="002E573F"/>
    <w:rsid w:val="002E662F"/>
    <w:rsid w:val="002F35AD"/>
    <w:rsid w:val="00301612"/>
    <w:rsid w:val="00305FA4"/>
    <w:rsid w:val="0031169A"/>
    <w:rsid w:val="00317785"/>
    <w:rsid w:val="00317C03"/>
    <w:rsid w:val="00321694"/>
    <w:rsid w:val="00323B4A"/>
    <w:rsid w:val="00325FA3"/>
    <w:rsid w:val="00332B9A"/>
    <w:rsid w:val="003332B7"/>
    <w:rsid w:val="003337F3"/>
    <w:rsid w:val="00333E7D"/>
    <w:rsid w:val="00343735"/>
    <w:rsid w:val="00345D17"/>
    <w:rsid w:val="00351BA0"/>
    <w:rsid w:val="0035321A"/>
    <w:rsid w:val="0035497E"/>
    <w:rsid w:val="00356636"/>
    <w:rsid w:val="0035679D"/>
    <w:rsid w:val="00365B7F"/>
    <w:rsid w:val="003762A9"/>
    <w:rsid w:val="0037659A"/>
    <w:rsid w:val="00376741"/>
    <w:rsid w:val="00376FED"/>
    <w:rsid w:val="003775AB"/>
    <w:rsid w:val="003822B0"/>
    <w:rsid w:val="00384251"/>
    <w:rsid w:val="00384E8E"/>
    <w:rsid w:val="00386368"/>
    <w:rsid w:val="0039036C"/>
    <w:rsid w:val="00391523"/>
    <w:rsid w:val="00396224"/>
    <w:rsid w:val="003A085A"/>
    <w:rsid w:val="003A3295"/>
    <w:rsid w:val="003B051B"/>
    <w:rsid w:val="003B485A"/>
    <w:rsid w:val="003B6228"/>
    <w:rsid w:val="003C0A9D"/>
    <w:rsid w:val="003C1330"/>
    <w:rsid w:val="003C713F"/>
    <w:rsid w:val="003C74C7"/>
    <w:rsid w:val="003C7A82"/>
    <w:rsid w:val="003D0012"/>
    <w:rsid w:val="003D07CC"/>
    <w:rsid w:val="003D7245"/>
    <w:rsid w:val="003F077F"/>
    <w:rsid w:val="003F16C5"/>
    <w:rsid w:val="004162D3"/>
    <w:rsid w:val="004200D1"/>
    <w:rsid w:val="00420D66"/>
    <w:rsid w:val="00422BB0"/>
    <w:rsid w:val="00422D52"/>
    <w:rsid w:val="00445F8D"/>
    <w:rsid w:val="00450D73"/>
    <w:rsid w:val="0045423E"/>
    <w:rsid w:val="00456877"/>
    <w:rsid w:val="00457102"/>
    <w:rsid w:val="00457DBF"/>
    <w:rsid w:val="004603BA"/>
    <w:rsid w:val="0046119A"/>
    <w:rsid w:val="004625FF"/>
    <w:rsid w:val="00466501"/>
    <w:rsid w:val="00466D4B"/>
    <w:rsid w:val="00470A0B"/>
    <w:rsid w:val="004734B0"/>
    <w:rsid w:val="004739B0"/>
    <w:rsid w:val="004775BE"/>
    <w:rsid w:val="00481977"/>
    <w:rsid w:val="00487EAD"/>
    <w:rsid w:val="00491A20"/>
    <w:rsid w:val="00495B20"/>
    <w:rsid w:val="004B131A"/>
    <w:rsid w:val="004B3F18"/>
    <w:rsid w:val="004B7454"/>
    <w:rsid w:val="004C0447"/>
    <w:rsid w:val="004C482B"/>
    <w:rsid w:val="004C68F4"/>
    <w:rsid w:val="004D23F9"/>
    <w:rsid w:val="004D3A22"/>
    <w:rsid w:val="004D4795"/>
    <w:rsid w:val="004D5E23"/>
    <w:rsid w:val="004E2814"/>
    <w:rsid w:val="004E37C3"/>
    <w:rsid w:val="004E67AB"/>
    <w:rsid w:val="004E7455"/>
    <w:rsid w:val="004F342E"/>
    <w:rsid w:val="004F68CE"/>
    <w:rsid w:val="00503DE6"/>
    <w:rsid w:val="00506E99"/>
    <w:rsid w:val="00507741"/>
    <w:rsid w:val="0052040E"/>
    <w:rsid w:val="00522BC7"/>
    <w:rsid w:val="00523C3E"/>
    <w:rsid w:val="0052458A"/>
    <w:rsid w:val="00541788"/>
    <w:rsid w:val="00541BA3"/>
    <w:rsid w:val="00541FD6"/>
    <w:rsid w:val="00542F8B"/>
    <w:rsid w:val="0054723C"/>
    <w:rsid w:val="005506B8"/>
    <w:rsid w:val="00551718"/>
    <w:rsid w:val="00553563"/>
    <w:rsid w:val="00555B5C"/>
    <w:rsid w:val="0055737D"/>
    <w:rsid w:val="00566716"/>
    <w:rsid w:val="00574238"/>
    <w:rsid w:val="00576383"/>
    <w:rsid w:val="005768BD"/>
    <w:rsid w:val="00577B52"/>
    <w:rsid w:val="00584911"/>
    <w:rsid w:val="00586A18"/>
    <w:rsid w:val="00586CF1"/>
    <w:rsid w:val="00587CF9"/>
    <w:rsid w:val="0059371F"/>
    <w:rsid w:val="0059625F"/>
    <w:rsid w:val="005A1E15"/>
    <w:rsid w:val="005A3153"/>
    <w:rsid w:val="005A5D92"/>
    <w:rsid w:val="005A6B12"/>
    <w:rsid w:val="005A7264"/>
    <w:rsid w:val="005B37A6"/>
    <w:rsid w:val="005B3C13"/>
    <w:rsid w:val="005B5BF2"/>
    <w:rsid w:val="005C02EA"/>
    <w:rsid w:val="005C0C20"/>
    <w:rsid w:val="005D1010"/>
    <w:rsid w:val="005D4CA6"/>
    <w:rsid w:val="005D7402"/>
    <w:rsid w:val="005E209D"/>
    <w:rsid w:val="005E64F3"/>
    <w:rsid w:val="005E663A"/>
    <w:rsid w:val="005F1408"/>
    <w:rsid w:val="005F20B3"/>
    <w:rsid w:val="005F326F"/>
    <w:rsid w:val="005F59BB"/>
    <w:rsid w:val="005F5CCC"/>
    <w:rsid w:val="005F7031"/>
    <w:rsid w:val="00600333"/>
    <w:rsid w:val="006006F0"/>
    <w:rsid w:val="00610FCE"/>
    <w:rsid w:val="0061265E"/>
    <w:rsid w:val="00612CFE"/>
    <w:rsid w:val="006232A7"/>
    <w:rsid w:val="006242F3"/>
    <w:rsid w:val="006246BE"/>
    <w:rsid w:val="00626F9B"/>
    <w:rsid w:val="00642575"/>
    <w:rsid w:val="00643825"/>
    <w:rsid w:val="00645031"/>
    <w:rsid w:val="0064590C"/>
    <w:rsid w:val="00645D41"/>
    <w:rsid w:val="00650C28"/>
    <w:rsid w:val="0065118A"/>
    <w:rsid w:val="00655142"/>
    <w:rsid w:val="00656518"/>
    <w:rsid w:val="0066016F"/>
    <w:rsid w:val="00660A48"/>
    <w:rsid w:val="00661549"/>
    <w:rsid w:val="00661706"/>
    <w:rsid w:val="006618CB"/>
    <w:rsid w:val="00665098"/>
    <w:rsid w:val="0066518F"/>
    <w:rsid w:val="00672E9C"/>
    <w:rsid w:val="00682684"/>
    <w:rsid w:val="006859D9"/>
    <w:rsid w:val="006924D2"/>
    <w:rsid w:val="0069281C"/>
    <w:rsid w:val="00692FDD"/>
    <w:rsid w:val="006940F2"/>
    <w:rsid w:val="006A7728"/>
    <w:rsid w:val="006B1884"/>
    <w:rsid w:val="006B3F45"/>
    <w:rsid w:val="006B6DBE"/>
    <w:rsid w:val="006C09EE"/>
    <w:rsid w:val="006C4792"/>
    <w:rsid w:val="006C4C2B"/>
    <w:rsid w:val="006C5BFC"/>
    <w:rsid w:val="006C7967"/>
    <w:rsid w:val="006C7C7E"/>
    <w:rsid w:val="006D0A06"/>
    <w:rsid w:val="006D2794"/>
    <w:rsid w:val="006D2CEF"/>
    <w:rsid w:val="006D51C1"/>
    <w:rsid w:val="006F2E53"/>
    <w:rsid w:val="006F3195"/>
    <w:rsid w:val="00702FBB"/>
    <w:rsid w:val="00705A07"/>
    <w:rsid w:val="00712A90"/>
    <w:rsid w:val="00717AE2"/>
    <w:rsid w:val="00724F4D"/>
    <w:rsid w:val="00736E9F"/>
    <w:rsid w:val="00737CAF"/>
    <w:rsid w:val="00741321"/>
    <w:rsid w:val="007420DB"/>
    <w:rsid w:val="007473A9"/>
    <w:rsid w:val="00747BA4"/>
    <w:rsid w:val="007534AE"/>
    <w:rsid w:val="007543C6"/>
    <w:rsid w:val="00763598"/>
    <w:rsid w:val="007648D3"/>
    <w:rsid w:val="00766321"/>
    <w:rsid w:val="00767370"/>
    <w:rsid w:val="00773B1C"/>
    <w:rsid w:val="00775A12"/>
    <w:rsid w:val="0077770F"/>
    <w:rsid w:val="007840EC"/>
    <w:rsid w:val="00787142"/>
    <w:rsid w:val="007900DE"/>
    <w:rsid w:val="007A1335"/>
    <w:rsid w:val="007A13AE"/>
    <w:rsid w:val="007B0C36"/>
    <w:rsid w:val="007C3FB9"/>
    <w:rsid w:val="007C4E66"/>
    <w:rsid w:val="007C51C6"/>
    <w:rsid w:val="007C69C2"/>
    <w:rsid w:val="007C7346"/>
    <w:rsid w:val="007D02CC"/>
    <w:rsid w:val="007D1CF8"/>
    <w:rsid w:val="007D3112"/>
    <w:rsid w:val="007D35A2"/>
    <w:rsid w:val="007D45F6"/>
    <w:rsid w:val="007D6968"/>
    <w:rsid w:val="007E4B40"/>
    <w:rsid w:val="007E5293"/>
    <w:rsid w:val="007E7D63"/>
    <w:rsid w:val="007F1EB3"/>
    <w:rsid w:val="007F521A"/>
    <w:rsid w:val="007F5EBF"/>
    <w:rsid w:val="00802454"/>
    <w:rsid w:val="00811AA8"/>
    <w:rsid w:val="008251AE"/>
    <w:rsid w:val="00825944"/>
    <w:rsid w:val="00825F74"/>
    <w:rsid w:val="00826E68"/>
    <w:rsid w:val="00827C59"/>
    <w:rsid w:val="00835C86"/>
    <w:rsid w:val="0083789D"/>
    <w:rsid w:val="0084492C"/>
    <w:rsid w:val="00853EBF"/>
    <w:rsid w:val="008566C4"/>
    <w:rsid w:val="008611C6"/>
    <w:rsid w:val="00862D34"/>
    <w:rsid w:val="0086501F"/>
    <w:rsid w:val="008654D7"/>
    <w:rsid w:val="00865AA5"/>
    <w:rsid w:val="008704D2"/>
    <w:rsid w:val="0088174A"/>
    <w:rsid w:val="00881C96"/>
    <w:rsid w:val="00884D88"/>
    <w:rsid w:val="00891B91"/>
    <w:rsid w:val="008925A7"/>
    <w:rsid w:val="008A09DF"/>
    <w:rsid w:val="008A304F"/>
    <w:rsid w:val="008B73B2"/>
    <w:rsid w:val="008C2BC3"/>
    <w:rsid w:val="008C54F3"/>
    <w:rsid w:val="008D1BE5"/>
    <w:rsid w:val="008D2C19"/>
    <w:rsid w:val="008D3F90"/>
    <w:rsid w:val="008E3C45"/>
    <w:rsid w:val="008E4E79"/>
    <w:rsid w:val="008E67D1"/>
    <w:rsid w:val="008F1E37"/>
    <w:rsid w:val="008F66BE"/>
    <w:rsid w:val="00907783"/>
    <w:rsid w:val="00911208"/>
    <w:rsid w:val="00911515"/>
    <w:rsid w:val="0092361E"/>
    <w:rsid w:val="009248D0"/>
    <w:rsid w:val="00924C4E"/>
    <w:rsid w:val="009319D8"/>
    <w:rsid w:val="0094401F"/>
    <w:rsid w:val="0094610F"/>
    <w:rsid w:val="00960D8A"/>
    <w:rsid w:val="00960E18"/>
    <w:rsid w:val="00960F25"/>
    <w:rsid w:val="00963E56"/>
    <w:rsid w:val="00965936"/>
    <w:rsid w:val="009676D2"/>
    <w:rsid w:val="0097052B"/>
    <w:rsid w:val="009713D5"/>
    <w:rsid w:val="009715E5"/>
    <w:rsid w:val="00973645"/>
    <w:rsid w:val="00973F53"/>
    <w:rsid w:val="00974075"/>
    <w:rsid w:val="00977C9E"/>
    <w:rsid w:val="00980312"/>
    <w:rsid w:val="00981A72"/>
    <w:rsid w:val="00990075"/>
    <w:rsid w:val="009B2543"/>
    <w:rsid w:val="009B6850"/>
    <w:rsid w:val="009B7847"/>
    <w:rsid w:val="009C0C08"/>
    <w:rsid w:val="009C15F0"/>
    <w:rsid w:val="009C674C"/>
    <w:rsid w:val="009D1292"/>
    <w:rsid w:val="009D4520"/>
    <w:rsid w:val="009D5A72"/>
    <w:rsid w:val="009E2862"/>
    <w:rsid w:val="009E2F6D"/>
    <w:rsid w:val="009E755E"/>
    <w:rsid w:val="009F1648"/>
    <w:rsid w:val="009F231C"/>
    <w:rsid w:val="009F28C0"/>
    <w:rsid w:val="009F47A5"/>
    <w:rsid w:val="009F6A1C"/>
    <w:rsid w:val="00A012DC"/>
    <w:rsid w:val="00A01E07"/>
    <w:rsid w:val="00A021A1"/>
    <w:rsid w:val="00A03587"/>
    <w:rsid w:val="00A05EC0"/>
    <w:rsid w:val="00A123B7"/>
    <w:rsid w:val="00A13F06"/>
    <w:rsid w:val="00A1488A"/>
    <w:rsid w:val="00A16691"/>
    <w:rsid w:val="00A22FE5"/>
    <w:rsid w:val="00A3040C"/>
    <w:rsid w:val="00A30D8A"/>
    <w:rsid w:val="00A326AB"/>
    <w:rsid w:val="00A34DB2"/>
    <w:rsid w:val="00A3685C"/>
    <w:rsid w:val="00A41094"/>
    <w:rsid w:val="00A46E69"/>
    <w:rsid w:val="00A47AAF"/>
    <w:rsid w:val="00A508D4"/>
    <w:rsid w:val="00A50E0C"/>
    <w:rsid w:val="00A51C07"/>
    <w:rsid w:val="00A54284"/>
    <w:rsid w:val="00A54459"/>
    <w:rsid w:val="00A6323F"/>
    <w:rsid w:val="00A70F4D"/>
    <w:rsid w:val="00A710B3"/>
    <w:rsid w:val="00A77AD6"/>
    <w:rsid w:val="00A822B5"/>
    <w:rsid w:val="00A843ED"/>
    <w:rsid w:val="00AA11D4"/>
    <w:rsid w:val="00AA44C6"/>
    <w:rsid w:val="00AA508F"/>
    <w:rsid w:val="00AB1E35"/>
    <w:rsid w:val="00AB21F5"/>
    <w:rsid w:val="00AB2E86"/>
    <w:rsid w:val="00AB788A"/>
    <w:rsid w:val="00AC0B1B"/>
    <w:rsid w:val="00AC1C94"/>
    <w:rsid w:val="00AC24C8"/>
    <w:rsid w:val="00AC272B"/>
    <w:rsid w:val="00AC4F5F"/>
    <w:rsid w:val="00AC6AEA"/>
    <w:rsid w:val="00AC79A6"/>
    <w:rsid w:val="00AD0F1E"/>
    <w:rsid w:val="00AD2B86"/>
    <w:rsid w:val="00AD49F7"/>
    <w:rsid w:val="00AD7732"/>
    <w:rsid w:val="00AD7DEC"/>
    <w:rsid w:val="00AE04D3"/>
    <w:rsid w:val="00AE14F6"/>
    <w:rsid w:val="00AF3402"/>
    <w:rsid w:val="00AF410A"/>
    <w:rsid w:val="00B04080"/>
    <w:rsid w:val="00B05A6B"/>
    <w:rsid w:val="00B07F91"/>
    <w:rsid w:val="00B10179"/>
    <w:rsid w:val="00B10413"/>
    <w:rsid w:val="00B10BA6"/>
    <w:rsid w:val="00B12085"/>
    <w:rsid w:val="00B143EE"/>
    <w:rsid w:val="00B15D56"/>
    <w:rsid w:val="00B16F8A"/>
    <w:rsid w:val="00B20B0E"/>
    <w:rsid w:val="00B24E06"/>
    <w:rsid w:val="00B260CF"/>
    <w:rsid w:val="00B315D5"/>
    <w:rsid w:val="00B43AAE"/>
    <w:rsid w:val="00B47F25"/>
    <w:rsid w:val="00B50DCC"/>
    <w:rsid w:val="00B52C8E"/>
    <w:rsid w:val="00B53FE6"/>
    <w:rsid w:val="00B545BA"/>
    <w:rsid w:val="00B54817"/>
    <w:rsid w:val="00B5489C"/>
    <w:rsid w:val="00B5698E"/>
    <w:rsid w:val="00B61ACE"/>
    <w:rsid w:val="00B63D6A"/>
    <w:rsid w:val="00B649E2"/>
    <w:rsid w:val="00B6603B"/>
    <w:rsid w:val="00B70989"/>
    <w:rsid w:val="00B70F18"/>
    <w:rsid w:val="00B738E4"/>
    <w:rsid w:val="00B75C32"/>
    <w:rsid w:val="00B77A7E"/>
    <w:rsid w:val="00B81BD3"/>
    <w:rsid w:val="00B870C3"/>
    <w:rsid w:val="00B92332"/>
    <w:rsid w:val="00B95191"/>
    <w:rsid w:val="00B953EA"/>
    <w:rsid w:val="00B97338"/>
    <w:rsid w:val="00BA091B"/>
    <w:rsid w:val="00BA26AA"/>
    <w:rsid w:val="00BA7681"/>
    <w:rsid w:val="00BB05F6"/>
    <w:rsid w:val="00BB0F37"/>
    <w:rsid w:val="00BB3758"/>
    <w:rsid w:val="00BB5D07"/>
    <w:rsid w:val="00BB5DE2"/>
    <w:rsid w:val="00BC1311"/>
    <w:rsid w:val="00BC475E"/>
    <w:rsid w:val="00BC5CB6"/>
    <w:rsid w:val="00BD78F1"/>
    <w:rsid w:val="00BE6997"/>
    <w:rsid w:val="00BF3BFF"/>
    <w:rsid w:val="00BF6DFE"/>
    <w:rsid w:val="00C020FD"/>
    <w:rsid w:val="00C043A7"/>
    <w:rsid w:val="00C1169E"/>
    <w:rsid w:val="00C127DA"/>
    <w:rsid w:val="00C1290F"/>
    <w:rsid w:val="00C13C7A"/>
    <w:rsid w:val="00C23B2C"/>
    <w:rsid w:val="00C44A2C"/>
    <w:rsid w:val="00C53D23"/>
    <w:rsid w:val="00C53F2C"/>
    <w:rsid w:val="00C5503C"/>
    <w:rsid w:val="00C57990"/>
    <w:rsid w:val="00C57B0B"/>
    <w:rsid w:val="00C61752"/>
    <w:rsid w:val="00C634BB"/>
    <w:rsid w:val="00C64B10"/>
    <w:rsid w:val="00C66763"/>
    <w:rsid w:val="00C72772"/>
    <w:rsid w:val="00C81142"/>
    <w:rsid w:val="00C82C17"/>
    <w:rsid w:val="00C84128"/>
    <w:rsid w:val="00C849AC"/>
    <w:rsid w:val="00C85010"/>
    <w:rsid w:val="00C85D0A"/>
    <w:rsid w:val="00C91AE8"/>
    <w:rsid w:val="00C923D8"/>
    <w:rsid w:val="00C927CB"/>
    <w:rsid w:val="00C92EE2"/>
    <w:rsid w:val="00C95265"/>
    <w:rsid w:val="00CA08F8"/>
    <w:rsid w:val="00CA0BD9"/>
    <w:rsid w:val="00CA0EA8"/>
    <w:rsid w:val="00CA1E7F"/>
    <w:rsid w:val="00CA3469"/>
    <w:rsid w:val="00CA5552"/>
    <w:rsid w:val="00CB06C0"/>
    <w:rsid w:val="00CB1DA2"/>
    <w:rsid w:val="00CB2A0C"/>
    <w:rsid w:val="00CB3A16"/>
    <w:rsid w:val="00CB3E05"/>
    <w:rsid w:val="00CB73AF"/>
    <w:rsid w:val="00CB7BCE"/>
    <w:rsid w:val="00CC3216"/>
    <w:rsid w:val="00CC6A6D"/>
    <w:rsid w:val="00CC6BCC"/>
    <w:rsid w:val="00CD0BDF"/>
    <w:rsid w:val="00CD0F39"/>
    <w:rsid w:val="00CD12B0"/>
    <w:rsid w:val="00CD22F5"/>
    <w:rsid w:val="00CD50BF"/>
    <w:rsid w:val="00CD67A3"/>
    <w:rsid w:val="00CD6C62"/>
    <w:rsid w:val="00CE08BD"/>
    <w:rsid w:val="00CE3186"/>
    <w:rsid w:val="00CE6895"/>
    <w:rsid w:val="00CF26DD"/>
    <w:rsid w:val="00D03CC2"/>
    <w:rsid w:val="00D07B7D"/>
    <w:rsid w:val="00D116A2"/>
    <w:rsid w:val="00D1233E"/>
    <w:rsid w:val="00D15C9C"/>
    <w:rsid w:val="00D1636C"/>
    <w:rsid w:val="00D17B9C"/>
    <w:rsid w:val="00D2247D"/>
    <w:rsid w:val="00D22676"/>
    <w:rsid w:val="00D24B4A"/>
    <w:rsid w:val="00D260ED"/>
    <w:rsid w:val="00D26316"/>
    <w:rsid w:val="00D30E39"/>
    <w:rsid w:val="00D31B07"/>
    <w:rsid w:val="00D33726"/>
    <w:rsid w:val="00D34897"/>
    <w:rsid w:val="00D34CBB"/>
    <w:rsid w:val="00D44C67"/>
    <w:rsid w:val="00D46A32"/>
    <w:rsid w:val="00D603B9"/>
    <w:rsid w:val="00D62A03"/>
    <w:rsid w:val="00D656ED"/>
    <w:rsid w:val="00D72175"/>
    <w:rsid w:val="00D7460F"/>
    <w:rsid w:val="00D80AC1"/>
    <w:rsid w:val="00D83839"/>
    <w:rsid w:val="00D91389"/>
    <w:rsid w:val="00D9459B"/>
    <w:rsid w:val="00DA104C"/>
    <w:rsid w:val="00DA1BF3"/>
    <w:rsid w:val="00DA3362"/>
    <w:rsid w:val="00DA631E"/>
    <w:rsid w:val="00DB152B"/>
    <w:rsid w:val="00DB5040"/>
    <w:rsid w:val="00DB5BFD"/>
    <w:rsid w:val="00DD1420"/>
    <w:rsid w:val="00DD566E"/>
    <w:rsid w:val="00DD7050"/>
    <w:rsid w:val="00DD75DE"/>
    <w:rsid w:val="00DE121F"/>
    <w:rsid w:val="00DE30F4"/>
    <w:rsid w:val="00DE5B36"/>
    <w:rsid w:val="00DF0131"/>
    <w:rsid w:val="00DF1B96"/>
    <w:rsid w:val="00DF4E3F"/>
    <w:rsid w:val="00DF5B89"/>
    <w:rsid w:val="00E02AFE"/>
    <w:rsid w:val="00E064BD"/>
    <w:rsid w:val="00E10525"/>
    <w:rsid w:val="00E124AB"/>
    <w:rsid w:val="00E16528"/>
    <w:rsid w:val="00E16DE1"/>
    <w:rsid w:val="00E224E6"/>
    <w:rsid w:val="00E2546F"/>
    <w:rsid w:val="00E27E84"/>
    <w:rsid w:val="00E32879"/>
    <w:rsid w:val="00E37789"/>
    <w:rsid w:val="00E404D4"/>
    <w:rsid w:val="00E43B11"/>
    <w:rsid w:val="00E44690"/>
    <w:rsid w:val="00E50FB4"/>
    <w:rsid w:val="00E5115E"/>
    <w:rsid w:val="00E53258"/>
    <w:rsid w:val="00E535A3"/>
    <w:rsid w:val="00E5463D"/>
    <w:rsid w:val="00E612AB"/>
    <w:rsid w:val="00E624FA"/>
    <w:rsid w:val="00E62ECD"/>
    <w:rsid w:val="00E64C9D"/>
    <w:rsid w:val="00E70DAE"/>
    <w:rsid w:val="00E711BB"/>
    <w:rsid w:val="00E72709"/>
    <w:rsid w:val="00E745F6"/>
    <w:rsid w:val="00E75D20"/>
    <w:rsid w:val="00E846C8"/>
    <w:rsid w:val="00E869C6"/>
    <w:rsid w:val="00E86C15"/>
    <w:rsid w:val="00E86E1D"/>
    <w:rsid w:val="00E878E4"/>
    <w:rsid w:val="00E94B8E"/>
    <w:rsid w:val="00E96D0C"/>
    <w:rsid w:val="00E97508"/>
    <w:rsid w:val="00EA027E"/>
    <w:rsid w:val="00EA06BE"/>
    <w:rsid w:val="00EA32AB"/>
    <w:rsid w:val="00EA47D7"/>
    <w:rsid w:val="00EB05E3"/>
    <w:rsid w:val="00EB0AFE"/>
    <w:rsid w:val="00EB1DD6"/>
    <w:rsid w:val="00EB56B3"/>
    <w:rsid w:val="00EB643F"/>
    <w:rsid w:val="00EB64F6"/>
    <w:rsid w:val="00EB740A"/>
    <w:rsid w:val="00ED021E"/>
    <w:rsid w:val="00ED225C"/>
    <w:rsid w:val="00ED6608"/>
    <w:rsid w:val="00ED6692"/>
    <w:rsid w:val="00ED6EDE"/>
    <w:rsid w:val="00EE00FD"/>
    <w:rsid w:val="00EE42EE"/>
    <w:rsid w:val="00EE57E4"/>
    <w:rsid w:val="00EE7A34"/>
    <w:rsid w:val="00EE7BC6"/>
    <w:rsid w:val="00EF074B"/>
    <w:rsid w:val="00EF281B"/>
    <w:rsid w:val="00F01E9E"/>
    <w:rsid w:val="00F025ED"/>
    <w:rsid w:val="00F12870"/>
    <w:rsid w:val="00F12E1C"/>
    <w:rsid w:val="00F1402D"/>
    <w:rsid w:val="00F166C5"/>
    <w:rsid w:val="00F20A87"/>
    <w:rsid w:val="00F226AF"/>
    <w:rsid w:val="00F243EE"/>
    <w:rsid w:val="00F30400"/>
    <w:rsid w:val="00F309CC"/>
    <w:rsid w:val="00F42C06"/>
    <w:rsid w:val="00F4327D"/>
    <w:rsid w:val="00F44DF4"/>
    <w:rsid w:val="00F46E16"/>
    <w:rsid w:val="00F47FC7"/>
    <w:rsid w:val="00F51DA5"/>
    <w:rsid w:val="00F56BA2"/>
    <w:rsid w:val="00F6215A"/>
    <w:rsid w:val="00F62751"/>
    <w:rsid w:val="00F6758A"/>
    <w:rsid w:val="00F7031D"/>
    <w:rsid w:val="00F713D5"/>
    <w:rsid w:val="00F8063B"/>
    <w:rsid w:val="00F86F73"/>
    <w:rsid w:val="00F87091"/>
    <w:rsid w:val="00F907A8"/>
    <w:rsid w:val="00F93826"/>
    <w:rsid w:val="00FA1868"/>
    <w:rsid w:val="00FA325A"/>
    <w:rsid w:val="00FA3E70"/>
    <w:rsid w:val="00FA5FB7"/>
    <w:rsid w:val="00FC00C9"/>
    <w:rsid w:val="00FC195A"/>
    <w:rsid w:val="00FC1CB4"/>
    <w:rsid w:val="00FC393D"/>
    <w:rsid w:val="00FC48F1"/>
    <w:rsid w:val="00FD3FF8"/>
    <w:rsid w:val="00FD4F0E"/>
    <w:rsid w:val="00FD519F"/>
    <w:rsid w:val="00FD5D50"/>
    <w:rsid w:val="00FE0734"/>
    <w:rsid w:val="02788EDF"/>
    <w:rsid w:val="05188BC3"/>
    <w:rsid w:val="068C3765"/>
    <w:rsid w:val="07DB5B17"/>
    <w:rsid w:val="0A0A55AA"/>
    <w:rsid w:val="0BF58E52"/>
    <w:rsid w:val="0D10A8F5"/>
    <w:rsid w:val="0D91B47B"/>
    <w:rsid w:val="0DA07D49"/>
    <w:rsid w:val="0DF58EF3"/>
    <w:rsid w:val="0E34DA1F"/>
    <w:rsid w:val="0FAE1F4C"/>
    <w:rsid w:val="100BC7F0"/>
    <w:rsid w:val="10B6109B"/>
    <w:rsid w:val="11693C2C"/>
    <w:rsid w:val="130B4F0D"/>
    <w:rsid w:val="13120BEE"/>
    <w:rsid w:val="1328CBD4"/>
    <w:rsid w:val="132F2167"/>
    <w:rsid w:val="14B5855F"/>
    <w:rsid w:val="14F5BA61"/>
    <w:rsid w:val="1598E74C"/>
    <w:rsid w:val="16173708"/>
    <w:rsid w:val="16D266A5"/>
    <w:rsid w:val="175D63DD"/>
    <w:rsid w:val="18058A94"/>
    <w:rsid w:val="1878DB62"/>
    <w:rsid w:val="1A1A747A"/>
    <w:rsid w:val="1A7A87F2"/>
    <w:rsid w:val="1E80AE50"/>
    <w:rsid w:val="1F96975E"/>
    <w:rsid w:val="1FC04A0A"/>
    <w:rsid w:val="211F4E38"/>
    <w:rsid w:val="21B43CA4"/>
    <w:rsid w:val="2209F1CD"/>
    <w:rsid w:val="227BE29C"/>
    <w:rsid w:val="23AA556C"/>
    <w:rsid w:val="244BC75E"/>
    <w:rsid w:val="24AE185C"/>
    <w:rsid w:val="24BD19CB"/>
    <w:rsid w:val="2521DEC6"/>
    <w:rsid w:val="25963B39"/>
    <w:rsid w:val="262542A8"/>
    <w:rsid w:val="279318AF"/>
    <w:rsid w:val="2A6C7386"/>
    <w:rsid w:val="2C81CA62"/>
    <w:rsid w:val="2C876460"/>
    <w:rsid w:val="2CD0B23F"/>
    <w:rsid w:val="2D81D72B"/>
    <w:rsid w:val="2D86D584"/>
    <w:rsid w:val="2DB4C74C"/>
    <w:rsid w:val="2E317B69"/>
    <w:rsid w:val="2E5CB13C"/>
    <w:rsid w:val="2FBB23BA"/>
    <w:rsid w:val="2FEE8EC9"/>
    <w:rsid w:val="3057F4B5"/>
    <w:rsid w:val="306D8AC9"/>
    <w:rsid w:val="313A9BD5"/>
    <w:rsid w:val="317DC9F3"/>
    <w:rsid w:val="318795F3"/>
    <w:rsid w:val="32350B4C"/>
    <w:rsid w:val="332779F5"/>
    <w:rsid w:val="3363D924"/>
    <w:rsid w:val="33741563"/>
    <w:rsid w:val="386E8BC1"/>
    <w:rsid w:val="38DDE945"/>
    <w:rsid w:val="391D9A89"/>
    <w:rsid w:val="398E0C71"/>
    <w:rsid w:val="3B070B97"/>
    <w:rsid w:val="3D2A2771"/>
    <w:rsid w:val="3E47341E"/>
    <w:rsid w:val="3F933573"/>
    <w:rsid w:val="40A61CCE"/>
    <w:rsid w:val="40C84104"/>
    <w:rsid w:val="40CE6012"/>
    <w:rsid w:val="40FD29CF"/>
    <w:rsid w:val="4220689B"/>
    <w:rsid w:val="42709CD2"/>
    <w:rsid w:val="47F37947"/>
    <w:rsid w:val="4821111A"/>
    <w:rsid w:val="4A353562"/>
    <w:rsid w:val="4A7F0191"/>
    <w:rsid w:val="4C52F6C9"/>
    <w:rsid w:val="4EC400F1"/>
    <w:rsid w:val="4F196EAB"/>
    <w:rsid w:val="4FA321E9"/>
    <w:rsid w:val="4FDE7672"/>
    <w:rsid w:val="500AF79C"/>
    <w:rsid w:val="5033BA43"/>
    <w:rsid w:val="50816A82"/>
    <w:rsid w:val="511C219C"/>
    <w:rsid w:val="523C4BFE"/>
    <w:rsid w:val="523F4572"/>
    <w:rsid w:val="534330FC"/>
    <w:rsid w:val="556948A0"/>
    <w:rsid w:val="59632B46"/>
    <w:rsid w:val="5A1CD131"/>
    <w:rsid w:val="5B56B603"/>
    <w:rsid w:val="5C93AADA"/>
    <w:rsid w:val="5D401557"/>
    <w:rsid w:val="5E05715D"/>
    <w:rsid w:val="5E0CB068"/>
    <w:rsid w:val="5E61B56E"/>
    <w:rsid w:val="5E62D768"/>
    <w:rsid w:val="5EA764B7"/>
    <w:rsid w:val="5F261F01"/>
    <w:rsid w:val="5F660EB4"/>
    <w:rsid w:val="60EDC0FA"/>
    <w:rsid w:val="6253F31C"/>
    <w:rsid w:val="62E59AA8"/>
    <w:rsid w:val="63875F69"/>
    <w:rsid w:val="65013921"/>
    <w:rsid w:val="65804403"/>
    <w:rsid w:val="65B76CB3"/>
    <w:rsid w:val="665F2987"/>
    <w:rsid w:val="6791C780"/>
    <w:rsid w:val="68B68815"/>
    <w:rsid w:val="68C57948"/>
    <w:rsid w:val="68FC85F4"/>
    <w:rsid w:val="693EE040"/>
    <w:rsid w:val="69BA38C0"/>
    <w:rsid w:val="69C89801"/>
    <w:rsid w:val="6AB89FAE"/>
    <w:rsid w:val="6B3159F2"/>
    <w:rsid w:val="6D95D2F6"/>
    <w:rsid w:val="6F77DBDF"/>
    <w:rsid w:val="704C6202"/>
    <w:rsid w:val="705C1192"/>
    <w:rsid w:val="719FEFF6"/>
    <w:rsid w:val="7200482D"/>
    <w:rsid w:val="722C9016"/>
    <w:rsid w:val="7272505B"/>
    <w:rsid w:val="72A68BBC"/>
    <w:rsid w:val="72AA94F0"/>
    <w:rsid w:val="73029DD2"/>
    <w:rsid w:val="73449416"/>
    <w:rsid w:val="73B40BAA"/>
    <w:rsid w:val="744FCA9B"/>
    <w:rsid w:val="765D58A7"/>
    <w:rsid w:val="76E022A2"/>
    <w:rsid w:val="77B90B51"/>
    <w:rsid w:val="7A2D4230"/>
    <w:rsid w:val="7B135D81"/>
    <w:rsid w:val="7B495D74"/>
    <w:rsid w:val="7CC1B2F0"/>
    <w:rsid w:val="7D6F0F4C"/>
    <w:rsid w:val="7DA5164B"/>
    <w:rsid w:val="7E263A52"/>
    <w:rsid w:val="7E89C591"/>
    <w:rsid w:val="7F93C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FD2ECF9"/>
  <w15:chartTrackingRefBased/>
  <w15:docId w15:val="{39895EE0-86CD-45C5-BAA0-036D1EBF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BA4"/>
  </w:style>
  <w:style w:type="paragraph" w:styleId="Heading1">
    <w:name w:val="heading 1"/>
    <w:basedOn w:val="Normal"/>
    <w:next w:val="Normal"/>
    <w:link w:val="Heading1Char"/>
    <w:uiPriority w:val="9"/>
    <w:qFormat/>
    <w:rsid w:val="00003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3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3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3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3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EA3"/>
    <w:rPr>
      <w:rFonts w:eastAsiaTheme="majorEastAsia" w:cstheme="majorBidi"/>
      <w:color w:val="272727" w:themeColor="text1" w:themeTint="D8"/>
    </w:rPr>
  </w:style>
  <w:style w:type="paragraph" w:styleId="Title">
    <w:name w:val="Title"/>
    <w:basedOn w:val="Normal"/>
    <w:next w:val="Normal"/>
    <w:link w:val="TitleChar"/>
    <w:uiPriority w:val="10"/>
    <w:qFormat/>
    <w:rsid w:val="00003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EA3"/>
    <w:pPr>
      <w:spacing w:before="160"/>
      <w:jc w:val="center"/>
    </w:pPr>
    <w:rPr>
      <w:i/>
      <w:iCs/>
      <w:color w:val="404040" w:themeColor="text1" w:themeTint="BF"/>
    </w:rPr>
  </w:style>
  <w:style w:type="character" w:customStyle="1" w:styleId="QuoteChar">
    <w:name w:val="Quote Char"/>
    <w:basedOn w:val="DefaultParagraphFont"/>
    <w:link w:val="Quote"/>
    <w:uiPriority w:val="29"/>
    <w:rsid w:val="00003EA3"/>
    <w:rPr>
      <w:i/>
      <w:iCs/>
      <w:color w:val="404040" w:themeColor="text1" w:themeTint="BF"/>
    </w:rPr>
  </w:style>
  <w:style w:type="paragraph" w:styleId="ListParagraph">
    <w:name w:val="List Paragraph"/>
    <w:basedOn w:val="Normal"/>
    <w:uiPriority w:val="34"/>
    <w:qFormat/>
    <w:rsid w:val="00003EA3"/>
    <w:pPr>
      <w:ind w:left="720"/>
      <w:contextualSpacing/>
    </w:pPr>
  </w:style>
  <w:style w:type="character" w:styleId="IntenseEmphasis">
    <w:name w:val="Intense Emphasis"/>
    <w:basedOn w:val="DefaultParagraphFont"/>
    <w:uiPriority w:val="21"/>
    <w:qFormat/>
    <w:rsid w:val="00003EA3"/>
    <w:rPr>
      <w:i/>
      <w:iCs/>
      <w:color w:val="0F4761" w:themeColor="accent1" w:themeShade="BF"/>
    </w:rPr>
  </w:style>
  <w:style w:type="paragraph" w:styleId="IntenseQuote">
    <w:name w:val="Intense Quote"/>
    <w:basedOn w:val="Normal"/>
    <w:next w:val="Normal"/>
    <w:link w:val="IntenseQuoteChar"/>
    <w:uiPriority w:val="30"/>
    <w:qFormat/>
    <w:rsid w:val="00003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EA3"/>
    <w:rPr>
      <w:i/>
      <w:iCs/>
      <w:color w:val="0F4761" w:themeColor="accent1" w:themeShade="BF"/>
    </w:rPr>
  </w:style>
  <w:style w:type="character" w:styleId="IntenseReference">
    <w:name w:val="Intense Reference"/>
    <w:basedOn w:val="DefaultParagraphFont"/>
    <w:uiPriority w:val="32"/>
    <w:qFormat/>
    <w:rsid w:val="00003EA3"/>
    <w:rPr>
      <w:b/>
      <w:bCs/>
      <w:smallCaps/>
      <w:color w:val="0F4761" w:themeColor="accent1" w:themeShade="BF"/>
      <w:spacing w:val="5"/>
    </w:rPr>
  </w:style>
  <w:style w:type="character" w:styleId="Hyperlink">
    <w:name w:val="Hyperlink"/>
    <w:basedOn w:val="DefaultParagraphFont"/>
    <w:uiPriority w:val="99"/>
    <w:unhideWhenUsed/>
    <w:rsid w:val="008654D7"/>
    <w:rPr>
      <w:color w:val="467886" w:themeColor="hyperlink"/>
      <w:u w:val="single"/>
    </w:rPr>
  </w:style>
  <w:style w:type="character" w:styleId="UnresolvedMention">
    <w:name w:val="Unresolved Mention"/>
    <w:basedOn w:val="DefaultParagraphFont"/>
    <w:uiPriority w:val="99"/>
    <w:semiHidden/>
    <w:unhideWhenUsed/>
    <w:rsid w:val="008654D7"/>
    <w:rPr>
      <w:color w:val="605E5C"/>
      <w:shd w:val="clear" w:color="auto" w:fill="E1DFDD"/>
    </w:rPr>
  </w:style>
  <w:style w:type="character" w:styleId="FollowedHyperlink">
    <w:name w:val="FollowedHyperlink"/>
    <w:basedOn w:val="DefaultParagraphFont"/>
    <w:uiPriority w:val="99"/>
    <w:semiHidden/>
    <w:unhideWhenUsed/>
    <w:rsid w:val="00BB5DE2"/>
    <w:rPr>
      <w:color w:val="96607D" w:themeColor="followedHyperlink"/>
      <w:u w:val="single"/>
    </w:rPr>
  </w:style>
  <w:style w:type="paragraph" w:styleId="NoSpacing">
    <w:name w:val="No Spacing"/>
    <w:link w:val="NoSpacingChar"/>
    <w:uiPriority w:val="1"/>
    <w:qFormat/>
    <w:rsid w:val="00555B5C"/>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555B5C"/>
    <w:rPr>
      <w:rFonts w:eastAsiaTheme="minorEastAsia"/>
      <w:kern w:val="0"/>
      <w:sz w:val="22"/>
      <w:szCs w:val="22"/>
    </w:rPr>
  </w:style>
  <w:style w:type="paragraph" w:styleId="Header">
    <w:name w:val="header"/>
    <w:basedOn w:val="Normal"/>
    <w:link w:val="HeaderChar"/>
    <w:uiPriority w:val="99"/>
    <w:unhideWhenUsed/>
    <w:rsid w:val="003D7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245"/>
  </w:style>
  <w:style w:type="paragraph" w:styleId="Footer">
    <w:name w:val="footer"/>
    <w:basedOn w:val="Normal"/>
    <w:link w:val="FooterChar"/>
    <w:uiPriority w:val="99"/>
    <w:unhideWhenUsed/>
    <w:rsid w:val="003D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245"/>
  </w:style>
  <w:style w:type="paragraph" w:styleId="Revision">
    <w:name w:val="Revision"/>
    <w:hidden/>
    <w:uiPriority w:val="99"/>
    <w:semiHidden/>
    <w:rsid w:val="00A123B7"/>
    <w:pPr>
      <w:spacing w:after="0" w:line="240" w:lineRule="auto"/>
    </w:pPr>
  </w:style>
  <w:style w:type="character" w:styleId="CommentReference">
    <w:name w:val="annotation reference"/>
    <w:basedOn w:val="DefaultParagraphFont"/>
    <w:uiPriority w:val="99"/>
    <w:semiHidden/>
    <w:unhideWhenUsed/>
    <w:rsid w:val="001A2366"/>
    <w:rPr>
      <w:sz w:val="16"/>
      <w:szCs w:val="16"/>
    </w:rPr>
  </w:style>
  <w:style w:type="paragraph" w:styleId="CommentText">
    <w:name w:val="annotation text"/>
    <w:basedOn w:val="Normal"/>
    <w:link w:val="CommentTextChar"/>
    <w:uiPriority w:val="99"/>
    <w:unhideWhenUsed/>
    <w:rsid w:val="001A2366"/>
    <w:pPr>
      <w:spacing w:line="240" w:lineRule="auto"/>
    </w:pPr>
    <w:rPr>
      <w:sz w:val="20"/>
      <w:szCs w:val="20"/>
    </w:rPr>
  </w:style>
  <w:style w:type="character" w:customStyle="1" w:styleId="CommentTextChar">
    <w:name w:val="Comment Text Char"/>
    <w:basedOn w:val="DefaultParagraphFont"/>
    <w:link w:val="CommentText"/>
    <w:uiPriority w:val="99"/>
    <w:rsid w:val="001A2366"/>
    <w:rPr>
      <w:sz w:val="20"/>
      <w:szCs w:val="20"/>
    </w:rPr>
  </w:style>
  <w:style w:type="paragraph" w:styleId="CommentSubject">
    <w:name w:val="annotation subject"/>
    <w:basedOn w:val="CommentText"/>
    <w:next w:val="CommentText"/>
    <w:link w:val="CommentSubjectChar"/>
    <w:uiPriority w:val="99"/>
    <w:semiHidden/>
    <w:unhideWhenUsed/>
    <w:rsid w:val="001A2366"/>
    <w:rPr>
      <w:b/>
      <w:bCs/>
    </w:rPr>
  </w:style>
  <w:style w:type="character" w:customStyle="1" w:styleId="CommentSubjectChar">
    <w:name w:val="Comment Subject Char"/>
    <w:basedOn w:val="CommentTextChar"/>
    <w:link w:val="CommentSubject"/>
    <w:uiPriority w:val="99"/>
    <w:semiHidden/>
    <w:rsid w:val="001A2366"/>
    <w:rPr>
      <w:b/>
      <w:bCs/>
      <w:sz w:val="20"/>
      <w:szCs w:val="20"/>
    </w:rPr>
  </w:style>
  <w:style w:type="table" w:styleId="TableGrid">
    <w:name w:val="Table Grid"/>
    <w:basedOn w:val="TableNormal"/>
    <w:uiPriority w:val="59"/>
    <w:rsid w:val="008E4E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12CFE"/>
    <w:pPr>
      <w:spacing w:before="100" w:beforeAutospacing="1" w:after="100" w:afterAutospacing="1" w:line="240" w:lineRule="auto"/>
    </w:pPr>
    <w:rPr>
      <w:rFonts w:ascii="Times New Roman" w:eastAsia="Times New Roman" w:hAnsi="Times New Roman" w:cs="Times New Roman"/>
      <w:kern w:val="0"/>
    </w:rPr>
  </w:style>
  <w:style w:type="character" w:styleId="Emphasis">
    <w:name w:val="Emphasis"/>
    <w:basedOn w:val="DefaultParagraphFont"/>
    <w:uiPriority w:val="20"/>
    <w:qFormat/>
    <w:rsid w:val="000101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hu2@students.kennesaw.edu" TargetMode="External"/><Relationship Id="rId18" Type="http://schemas.openxmlformats.org/officeDocument/2006/relationships/hyperlink" Target="https://kennesawedu-my.sharepoint.com/:x:/g/personal/jjncharl_students_kennesaw_edu/ES3esYjTX21Lg_Kv9bfTN-IBoUHNYGRI2B_GsxNeB09PxQ?e=qoQeH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kennesawedu-my.sharepoint.com/:b:/r/personal/jjncharl_students_kennesaw_edu/Documents/Documents/Shared%20Projects/CS%204306%20Group%209%20Project%20Docs/0%20-%20Auxiliary%20Files/Kevin-resume%20Jack.pdf?csf=1&amp;web=1&amp;e=r2Z0B1" TargetMode="External"/><Relationship Id="rId17" Type="http://schemas.openxmlformats.org/officeDocument/2006/relationships/hyperlink" Target="mailto:kwils313@students.kennesaw.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0%20-%20Auxiliary%20Files/Konrad_Wilson_Resum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gomes5@students.kennesaw.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jjncharl@students.kennesaw.edu" TargetMode="External"/><Relationship Id="rId23" Type="http://schemas.openxmlformats.org/officeDocument/2006/relationships/fontTable" Target="fontTable.xml"/><Relationship Id="rId10" Type="http://schemas.openxmlformats.org/officeDocument/2006/relationships/hyperlink" Target="https://kennesawedu-my.sharepoint.com/personal/jjncharl_students_kennesaw_edu/Documents/Documents/Shared%20Projects/CS%204306%20Group%209%20Project%20Docs/0%20-%20Auxiliary%20Files/SWE_Intern_Resume_91125.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J&#8217;adore%20Jn-Charles"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0396009C5F46B8A6E88486242A3E50"/>
        <w:category>
          <w:name w:val="General"/>
          <w:gallery w:val="placeholder"/>
        </w:category>
        <w:types>
          <w:type w:val="bbPlcHdr"/>
        </w:types>
        <w:behaviors>
          <w:behavior w:val="content"/>
        </w:behaviors>
        <w:guid w:val="{F78EAE82-6398-4982-8242-9128D181C55D}"/>
      </w:docPartPr>
      <w:docPartBody>
        <w:p w:rsidR="0070035F" w:rsidRDefault="00B70F18" w:rsidP="00B70F18">
          <w:pPr>
            <w:pStyle w:val="8A0396009C5F46B8A6E88486242A3E50"/>
          </w:pPr>
          <w:r>
            <w:rPr>
              <w:rFonts w:asciiTheme="majorHAnsi" w:eastAsiaTheme="majorEastAsia" w:hAnsiTheme="majorHAnsi" w:cstheme="majorBidi"/>
              <w:caps/>
              <w:color w:val="156082" w:themeColor="accent1"/>
              <w:sz w:val="80"/>
              <w:szCs w:val="80"/>
            </w:rPr>
            <w:t>[Document title]</w:t>
          </w:r>
        </w:p>
      </w:docPartBody>
    </w:docPart>
    <w:docPart>
      <w:docPartPr>
        <w:name w:val="E70A69421F8B4B1D851574C82301B9B1"/>
        <w:category>
          <w:name w:val="General"/>
          <w:gallery w:val="placeholder"/>
        </w:category>
        <w:types>
          <w:type w:val="bbPlcHdr"/>
        </w:types>
        <w:behaviors>
          <w:behavior w:val="content"/>
        </w:behaviors>
        <w:guid w:val="{981B5CAC-FB8D-4279-A4C8-2182ED4488E2}"/>
      </w:docPartPr>
      <w:docPartBody>
        <w:p w:rsidR="0070035F" w:rsidRDefault="00B70F18" w:rsidP="00B70F18">
          <w:pPr>
            <w:pStyle w:val="E70A69421F8B4B1D851574C82301B9B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18"/>
    <w:rsid w:val="0005113D"/>
    <w:rsid w:val="000777EC"/>
    <w:rsid w:val="00156D5F"/>
    <w:rsid w:val="00491A20"/>
    <w:rsid w:val="0070035F"/>
    <w:rsid w:val="00B70F18"/>
    <w:rsid w:val="00BC5CB6"/>
    <w:rsid w:val="00C0301E"/>
    <w:rsid w:val="00D4667E"/>
    <w:rsid w:val="00F1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0396009C5F46B8A6E88486242A3E50">
    <w:name w:val="8A0396009C5F46B8A6E88486242A3E50"/>
    <w:rsid w:val="00B70F18"/>
  </w:style>
  <w:style w:type="paragraph" w:customStyle="1" w:styleId="E70A69421F8B4B1D851574C82301B9B1">
    <w:name w:val="E70A69421F8B4B1D851574C82301B9B1"/>
    <w:rsid w:val="00B70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2025-09-18T00:00:00</PublishDate>
  <Abstract/>
  <CompanyAddress>CS 4306 Section W02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9723</TotalTime>
  <Pages>1</Pages>
  <Words>1482</Words>
  <Characters>8451</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Group 9 Proposal</vt:lpstr>
    </vt:vector>
  </TitlesOfParts>
  <Company>Group 9</Company>
  <LinksUpToDate>false</LinksUpToDate>
  <CharactersWithSpaces>9914</CharactersWithSpaces>
  <SharedDoc>false</SharedDoc>
  <HLinks>
    <vt:vector size="54" baseType="variant">
      <vt:variant>
        <vt:i4>458873</vt:i4>
      </vt:variant>
      <vt:variant>
        <vt:i4>24</vt:i4>
      </vt:variant>
      <vt:variant>
        <vt:i4>0</vt:i4>
      </vt:variant>
      <vt:variant>
        <vt:i4>5</vt:i4>
      </vt:variant>
      <vt:variant>
        <vt:lpwstr>https://kennesawedu-my.sharepoint.com/:x:/g/personal/jjncharl_students_kennesaw_edu/ES3esYjTX21Lg_Kv9bfTN-IBoUHNYGRI2B_GsxNeB09PxQ?e=qoQeHg</vt:lpwstr>
      </vt:variant>
      <vt:variant>
        <vt:lpwstr/>
      </vt:variant>
      <vt:variant>
        <vt:i4>2359298</vt:i4>
      </vt:variant>
      <vt:variant>
        <vt:i4>21</vt:i4>
      </vt:variant>
      <vt:variant>
        <vt:i4>0</vt:i4>
      </vt:variant>
      <vt:variant>
        <vt:i4>5</vt:i4>
      </vt:variant>
      <vt:variant>
        <vt:lpwstr>mailto:kwils313@students.kennesaw.edu</vt:lpwstr>
      </vt:variant>
      <vt:variant>
        <vt:lpwstr/>
      </vt:variant>
      <vt:variant>
        <vt:i4>5111890</vt:i4>
      </vt:variant>
      <vt:variant>
        <vt:i4>18</vt:i4>
      </vt:variant>
      <vt:variant>
        <vt:i4>0</vt:i4>
      </vt:variant>
      <vt:variant>
        <vt:i4>5</vt:i4>
      </vt:variant>
      <vt:variant>
        <vt:lpwstr>../0 - Auxiliary Files/Konrad_Wilson_Resume.pdf</vt:lpwstr>
      </vt:variant>
      <vt:variant>
        <vt:lpwstr/>
      </vt:variant>
      <vt:variant>
        <vt:i4>7995421</vt:i4>
      </vt:variant>
      <vt:variant>
        <vt:i4>15</vt:i4>
      </vt:variant>
      <vt:variant>
        <vt:i4>0</vt:i4>
      </vt:variant>
      <vt:variant>
        <vt:i4>5</vt:i4>
      </vt:variant>
      <vt:variant>
        <vt:lpwstr>mailto:jjncharl@students.kennesaw.edu</vt:lpwstr>
      </vt:variant>
      <vt:variant>
        <vt:lpwstr/>
      </vt:variant>
      <vt:variant>
        <vt:i4>6889552</vt:i4>
      </vt:variant>
      <vt:variant>
        <vt:i4>12</vt:i4>
      </vt:variant>
      <vt:variant>
        <vt:i4>0</vt:i4>
      </vt:variant>
      <vt:variant>
        <vt:i4>5</vt:i4>
      </vt:variant>
      <vt:variant>
        <vt:lpwstr>mailto:J’adore%20Jn-Charles</vt:lpwstr>
      </vt:variant>
      <vt:variant>
        <vt:lpwstr/>
      </vt:variant>
      <vt:variant>
        <vt:i4>7012419</vt:i4>
      </vt:variant>
      <vt:variant>
        <vt:i4>9</vt:i4>
      </vt:variant>
      <vt:variant>
        <vt:i4>0</vt:i4>
      </vt:variant>
      <vt:variant>
        <vt:i4>5</vt:i4>
      </vt:variant>
      <vt:variant>
        <vt:lpwstr>mailto:zhu2@students.kennesaw.edu</vt:lpwstr>
      </vt:variant>
      <vt:variant>
        <vt:lpwstr/>
      </vt:variant>
      <vt:variant>
        <vt:i4>6553618</vt:i4>
      </vt:variant>
      <vt:variant>
        <vt:i4>6</vt:i4>
      </vt:variant>
      <vt:variant>
        <vt:i4>0</vt:i4>
      </vt:variant>
      <vt:variant>
        <vt:i4>5</vt:i4>
      </vt:variant>
      <vt:variant>
        <vt:lpwstr>https://kennesawedu-my.sharepoint.com/:b:/r/personal/jjncharl_students_kennesaw_edu/Documents/Documents/Shared Projects/CS 4306 Group 9 Project Docs/0 - Auxiliary Files/Kevin-resume Jack.pdf?csf=1&amp;web=1&amp;e=r2Z0B1</vt:lpwstr>
      </vt:variant>
      <vt:variant>
        <vt:lpwstr/>
      </vt:variant>
      <vt:variant>
        <vt:i4>1048629</vt:i4>
      </vt:variant>
      <vt:variant>
        <vt:i4>3</vt:i4>
      </vt:variant>
      <vt:variant>
        <vt:i4>0</vt:i4>
      </vt:variant>
      <vt:variant>
        <vt:i4>5</vt:i4>
      </vt:variant>
      <vt:variant>
        <vt:lpwstr>mailto:kgomes5@students.kennesaw.edu</vt:lpwstr>
      </vt:variant>
      <vt:variant>
        <vt:lpwstr/>
      </vt:variant>
      <vt:variant>
        <vt:i4>4325462</vt:i4>
      </vt:variant>
      <vt:variant>
        <vt:i4>0</vt:i4>
      </vt:variant>
      <vt:variant>
        <vt:i4>0</vt:i4>
      </vt:variant>
      <vt:variant>
        <vt:i4>5</vt:i4>
      </vt:variant>
      <vt:variant>
        <vt:lpwstr>https://kennesawedu-my.sharepoint.com/personal/jjncharl_students_kennesaw_edu/Documents/Documents/Shared Projects/CS 4306 Group 9 Project Docs/0 - Auxiliary Files/SWE_Intern_Resume_91125.pdf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9 Proposal</dc:title>
  <dc:subject>(Shortest Path Algorithms in Weighted Graphs: Comparative analysis of Bellman-Ford and Dijkstra's Algorithm), (Study of AI-Based Heuristics in Algorithm Design: Application in Autonomous Systems), (Genetic Algorithms for Optimization Problems: Case Study Traveling Salesman Problem)</dc:subject>
  <dc:creator>J'adore Jn-charles</dc:creator>
  <cp:keywords/>
  <dc:description/>
  <cp:lastModifiedBy>J'adore Jn-charles</cp:lastModifiedBy>
  <cp:revision>404</cp:revision>
  <dcterms:created xsi:type="dcterms:W3CDTF">2025-09-08T10:31:00Z</dcterms:created>
  <dcterms:modified xsi:type="dcterms:W3CDTF">2025-09-19T02:59:00Z</dcterms:modified>
</cp:coreProperties>
</file>